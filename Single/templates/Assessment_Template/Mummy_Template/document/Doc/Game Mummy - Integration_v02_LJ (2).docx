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07" w:rsidRDefault="002F4D9F" w:rsidP="00F83877">
      <w:pPr>
        <w:pStyle w:val="Title"/>
      </w:pPr>
      <w:r>
        <w:t>Mummy Game</w:t>
      </w:r>
      <w:r w:rsidR="00145B84">
        <w:t xml:space="preserve"> Integration with LCMS</w:t>
      </w:r>
    </w:p>
    <w:p w:rsidR="00E83684" w:rsidRDefault="00145B84" w:rsidP="00E83684">
      <w:pPr>
        <w:pStyle w:val="Subtitle"/>
      </w:pPr>
      <w:r>
        <w:t>Integration</w:t>
      </w:r>
      <w:r w:rsidR="00E97A60">
        <w:t xml:space="preserve"> Specification</w:t>
      </w:r>
    </w:p>
    <w:p w:rsidR="00E83684" w:rsidRDefault="00E83684" w:rsidP="00E83684">
      <w:pPr>
        <w:pStyle w:val="TOCHeading"/>
        <w:pageBreakBefore w:val="0"/>
      </w:pPr>
      <w:r>
        <w:t>Contents</w:t>
      </w:r>
    </w:p>
    <w:p w:rsidR="00DC1D74" w:rsidRDefault="007A2C89">
      <w:pPr>
        <w:pStyle w:val="TOC1"/>
        <w:tabs>
          <w:tab w:val="right" w:leader="dot" w:pos="9350"/>
        </w:tabs>
        <w:rPr>
          <w:ins w:id="0" w:author="Haris.Mairaj" w:date="2012-07-09T16:32:00Z"/>
          <w:noProof/>
          <w:sz w:val="22"/>
          <w:szCs w:val="22"/>
          <w:lang w:bidi="ar-SA"/>
        </w:rPr>
      </w:pPr>
      <w:r w:rsidRPr="007A2C89">
        <w:fldChar w:fldCharType="begin"/>
      </w:r>
      <w:r w:rsidR="00E83684">
        <w:instrText xml:space="preserve"> TOC \o "1-3" \h \z \u </w:instrText>
      </w:r>
      <w:r w:rsidRPr="007A2C89">
        <w:fldChar w:fldCharType="separate"/>
      </w:r>
      <w:ins w:id="1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"_Toc329614898"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Overview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_Toc329614898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" w:author="Haris.Mairaj" w:date="2012-07-09T16:32:00Z">
        <w:r w:rsidR="00DC1D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1"/>
        <w:tabs>
          <w:tab w:val="right" w:leader="dot" w:pos="9350"/>
        </w:tabs>
        <w:rPr>
          <w:ins w:id="3" w:author="Haris.Mairaj" w:date="2012-07-09T16:32:00Z"/>
          <w:noProof/>
          <w:sz w:val="22"/>
          <w:szCs w:val="22"/>
          <w:lang w:bidi="ar-SA"/>
        </w:rPr>
      </w:pPr>
      <w:ins w:id="4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"_Toc329614899"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Interface Builder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_Toc329614899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" w:author="Haris.Mairaj" w:date="2012-07-09T16:32:00Z">
        <w:r w:rsidR="00DC1D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1"/>
        <w:tabs>
          <w:tab w:val="right" w:leader="dot" w:pos="9350"/>
        </w:tabs>
        <w:rPr>
          <w:ins w:id="6" w:author="Haris.Mairaj" w:date="2012-07-09T16:32:00Z"/>
          <w:noProof/>
          <w:sz w:val="22"/>
          <w:szCs w:val="22"/>
          <w:lang w:bidi="ar-SA"/>
        </w:rPr>
      </w:pPr>
      <w:ins w:id="7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"_Toc329614900"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Configuration XML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Haris.Mairaj" w:date="2012-07-09T16:32:00Z">
        <w:r w:rsidR="00DC1D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1"/>
        <w:tabs>
          <w:tab w:val="right" w:leader="dot" w:pos="9350"/>
        </w:tabs>
        <w:rPr>
          <w:ins w:id="9" w:author="Haris.Mairaj" w:date="2012-07-09T16:32:00Z"/>
          <w:noProof/>
          <w:sz w:val="22"/>
          <w:szCs w:val="22"/>
          <w:lang w:bidi="ar-SA"/>
        </w:rPr>
      </w:pPr>
      <w:ins w:id="10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"_Toc329614901"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Preview Mode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" w:author="Haris.Mairaj" w:date="2012-07-09T16:32:00Z"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2"/>
        <w:tabs>
          <w:tab w:val="right" w:leader="dot" w:pos="9350"/>
        </w:tabs>
        <w:rPr>
          <w:ins w:id="12" w:author="Haris.Mairaj" w:date="2012-07-09T16:32:00Z"/>
          <w:noProof/>
          <w:sz w:val="22"/>
          <w:szCs w:val="22"/>
          <w:lang w:bidi="ar-SA"/>
        </w:rPr>
      </w:pPr>
      <w:ins w:id="13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"_Toc329614902"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Splash Screen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Haris.Mairaj" w:date="2012-07-09T16:32:00Z"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2"/>
        <w:tabs>
          <w:tab w:val="right" w:leader="dot" w:pos="9350"/>
        </w:tabs>
        <w:rPr>
          <w:ins w:id="15" w:author="Haris.Mairaj" w:date="2012-07-09T16:32:00Z"/>
          <w:noProof/>
          <w:sz w:val="22"/>
          <w:szCs w:val="22"/>
          <w:lang w:bidi="ar-SA"/>
        </w:rPr>
      </w:pPr>
      <w:ins w:id="16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"_Toc329614903"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Play Area – Question with Options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" w:author="Haris.Mairaj" w:date="2012-07-09T16:32:00Z">
        <w:r w:rsidR="00DC1D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2"/>
        <w:tabs>
          <w:tab w:val="right" w:leader="dot" w:pos="9350"/>
        </w:tabs>
        <w:rPr>
          <w:ins w:id="18" w:author="Haris.Mairaj" w:date="2012-07-09T16:32:00Z"/>
          <w:noProof/>
          <w:sz w:val="22"/>
          <w:szCs w:val="22"/>
          <w:lang w:bidi="ar-SA"/>
        </w:rPr>
      </w:pPr>
      <w:ins w:id="19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"_Toc329614904"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Play Area – Feedback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Haris.Mairaj" w:date="2012-07-09T16:32:00Z">
        <w:r w:rsidR="00DC1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2"/>
        <w:tabs>
          <w:tab w:val="right" w:leader="dot" w:pos="9350"/>
        </w:tabs>
        <w:rPr>
          <w:ins w:id="21" w:author="Haris.Mairaj" w:date="2012-07-09T16:32:00Z"/>
          <w:noProof/>
          <w:sz w:val="22"/>
          <w:szCs w:val="22"/>
          <w:lang w:bidi="ar-SA"/>
        </w:rPr>
      </w:pPr>
      <w:ins w:id="22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"_Toc329614905"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Review and Analyze Module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Haris.Mairaj" w:date="2012-07-09T16:32:00Z">
        <w:r w:rsidR="00DC1D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DC1D74" w:rsidRDefault="007A2C89">
      <w:pPr>
        <w:pStyle w:val="TOC2"/>
        <w:tabs>
          <w:tab w:val="right" w:leader="dot" w:pos="9350"/>
        </w:tabs>
        <w:rPr>
          <w:ins w:id="24" w:author="Haris.Mairaj" w:date="2012-07-09T16:32:00Z"/>
          <w:noProof/>
          <w:sz w:val="22"/>
          <w:szCs w:val="22"/>
          <w:lang w:bidi="ar-SA"/>
        </w:rPr>
      </w:pPr>
      <w:ins w:id="25" w:author="Haris.Mairaj" w:date="2012-07-09T16:32:00Z">
        <w:r w:rsidRPr="003B78E2">
          <w:rPr>
            <w:rStyle w:val="Hyperlink"/>
            <w:noProof/>
          </w:rPr>
          <w:fldChar w:fldCharType="begin"/>
        </w:r>
        <w:r w:rsidR="00DC1D74" w:rsidRPr="003B78E2">
          <w:rPr>
            <w:rStyle w:val="Hyperlink"/>
            <w:noProof/>
          </w:rPr>
          <w:instrText xml:space="preserve"> </w:instrText>
        </w:r>
        <w:r w:rsidR="00DC1D74">
          <w:rPr>
            <w:noProof/>
          </w:rPr>
          <w:instrText>HYPERLINK \l "_Toc329614906"</w:instrText>
        </w:r>
        <w:r w:rsidR="00DC1D74" w:rsidRPr="003B78E2">
          <w:rPr>
            <w:rStyle w:val="Hyperlink"/>
            <w:noProof/>
          </w:rPr>
          <w:instrText xml:space="preserve"> </w:instrText>
        </w:r>
        <w:r w:rsidRPr="003B78E2">
          <w:rPr>
            <w:rStyle w:val="Hyperlink"/>
            <w:noProof/>
          </w:rPr>
          <w:fldChar w:fldCharType="separate"/>
        </w:r>
        <w:r w:rsidR="00DC1D74" w:rsidRPr="003B78E2">
          <w:rPr>
            <w:rStyle w:val="Hyperlink"/>
            <w:noProof/>
          </w:rPr>
          <w:t>Final Screen</w:t>
        </w:r>
        <w:r w:rsidR="00DC1D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1D74">
          <w:rPr>
            <w:noProof/>
            <w:webHidden/>
          </w:rPr>
          <w:instrText xml:space="preserve"> PAGEREF _Toc329614906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Haris.Mairaj" w:date="2012-07-09T16:32:00Z">
        <w:r w:rsidR="00DC1D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3B78E2">
          <w:rPr>
            <w:rStyle w:val="Hyperlink"/>
            <w:noProof/>
          </w:rPr>
          <w:fldChar w:fldCharType="end"/>
        </w:r>
      </w:ins>
    </w:p>
    <w:p w:rsidR="004266D7" w:rsidDel="001874E9" w:rsidRDefault="007A2C89">
      <w:pPr>
        <w:pStyle w:val="TOC1"/>
        <w:tabs>
          <w:tab w:val="right" w:leader="dot" w:pos="9350"/>
        </w:tabs>
        <w:rPr>
          <w:del w:id="27" w:author="Haris.Mairaj" w:date="2012-06-28T16:06:00Z"/>
          <w:noProof/>
          <w:sz w:val="22"/>
          <w:szCs w:val="22"/>
          <w:lang w:bidi="ar-SA"/>
        </w:rPr>
      </w:pPr>
      <w:del w:id="28" w:author="Haris.Mairaj" w:date="2012-06-28T16:06:00Z">
        <w:r w:rsidRPr="007A2C89">
          <w:rPr>
            <w:rPrChange w:id="29" w:author="Haris.Mairaj" w:date="2012-06-28T16:06:00Z">
              <w:rPr>
                <w:rStyle w:val="Hyperlink"/>
                <w:noProof/>
              </w:rPr>
            </w:rPrChange>
          </w:rPr>
          <w:delText>Overview</w:delText>
        </w:r>
        <w:r w:rsidR="004266D7" w:rsidDel="001874E9">
          <w:rPr>
            <w:noProof/>
            <w:webHidden/>
          </w:rPr>
          <w:tab/>
          <w:delText>2</w:delText>
        </w:r>
      </w:del>
    </w:p>
    <w:p w:rsidR="004266D7" w:rsidDel="001874E9" w:rsidRDefault="007A2C89">
      <w:pPr>
        <w:pStyle w:val="TOC1"/>
        <w:tabs>
          <w:tab w:val="right" w:leader="dot" w:pos="9350"/>
        </w:tabs>
        <w:rPr>
          <w:del w:id="30" w:author="Haris.Mairaj" w:date="2012-06-28T16:06:00Z"/>
          <w:noProof/>
          <w:sz w:val="22"/>
          <w:szCs w:val="22"/>
          <w:lang w:bidi="ar-SA"/>
        </w:rPr>
      </w:pPr>
      <w:del w:id="31" w:author="Haris.Mairaj" w:date="2012-06-28T16:06:00Z">
        <w:r w:rsidRPr="007A2C89">
          <w:rPr>
            <w:rPrChange w:id="32" w:author="Haris.Mairaj" w:date="2012-06-28T16:06:00Z">
              <w:rPr>
                <w:rStyle w:val="Hyperlink"/>
                <w:noProof/>
              </w:rPr>
            </w:rPrChange>
          </w:rPr>
          <w:delText>Interface Builder</w:delText>
        </w:r>
        <w:r w:rsidR="004266D7" w:rsidDel="001874E9">
          <w:rPr>
            <w:noProof/>
            <w:webHidden/>
          </w:rPr>
          <w:tab/>
          <w:delText>3</w:delText>
        </w:r>
      </w:del>
    </w:p>
    <w:p w:rsidR="004266D7" w:rsidDel="001874E9" w:rsidRDefault="007A2C89">
      <w:pPr>
        <w:pStyle w:val="TOC1"/>
        <w:tabs>
          <w:tab w:val="right" w:leader="dot" w:pos="9350"/>
        </w:tabs>
        <w:rPr>
          <w:del w:id="33" w:author="Haris.Mairaj" w:date="2012-06-28T16:06:00Z"/>
          <w:noProof/>
          <w:sz w:val="22"/>
          <w:szCs w:val="22"/>
          <w:lang w:bidi="ar-SA"/>
        </w:rPr>
      </w:pPr>
      <w:del w:id="34" w:author="Haris.Mairaj" w:date="2012-06-28T16:06:00Z">
        <w:r w:rsidRPr="007A2C89">
          <w:rPr>
            <w:rPrChange w:id="35" w:author="Haris.Mairaj" w:date="2012-06-28T16:06:00Z">
              <w:rPr>
                <w:rStyle w:val="Hyperlink"/>
                <w:noProof/>
              </w:rPr>
            </w:rPrChange>
          </w:rPr>
          <w:delText>Configuration XML</w:delText>
        </w:r>
        <w:r w:rsidR="004266D7" w:rsidDel="001874E9">
          <w:rPr>
            <w:noProof/>
            <w:webHidden/>
          </w:rPr>
          <w:tab/>
          <w:delText>5</w:delText>
        </w:r>
      </w:del>
    </w:p>
    <w:p w:rsidR="004266D7" w:rsidDel="001874E9" w:rsidRDefault="007A2C89">
      <w:pPr>
        <w:pStyle w:val="TOC1"/>
        <w:tabs>
          <w:tab w:val="right" w:leader="dot" w:pos="9350"/>
        </w:tabs>
        <w:rPr>
          <w:del w:id="36" w:author="Haris.Mairaj" w:date="2012-06-28T16:06:00Z"/>
          <w:noProof/>
          <w:sz w:val="22"/>
          <w:szCs w:val="22"/>
          <w:lang w:bidi="ar-SA"/>
        </w:rPr>
      </w:pPr>
      <w:del w:id="37" w:author="Haris.Mairaj" w:date="2012-06-28T16:06:00Z">
        <w:r w:rsidRPr="007A2C89">
          <w:rPr>
            <w:rPrChange w:id="38" w:author="Haris.Mairaj" w:date="2012-06-28T16:06:00Z">
              <w:rPr>
                <w:rStyle w:val="Hyperlink"/>
                <w:noProof/>
              </w:rPr>
            </w:rPrChange>
          </w:rPr>
          <w:delText>Preview Mode</w:delText>
        </w:r>
        <w:r w:rsidR="004266D7" w:rsidDel="001874E9">
          <w:rPr>
            <w:noProof/>
            <w:webHidden/>
          </w:rPr>
          <w:tab/>
          <w:delText>6</w:delText>
        </w:r>
      </w:del>
    </w:p>
    <w:p w:rsidR="004266D7" w:rsidDel="001874E9" w:rsidRDefault="007A2C89">
      <w:pPr>
        <w:pStyle w:val="TOC2"/>
        <w:tabs>
          <w:tab w:val="right" w:leader="dot" w:pos="9350"/>
        </w:tabs>
        <w:rPr>
          <w:del w:id="39" w:author="Haris.Mairaj" w:date="2012-06-28T16:06:00Z"/>
          <w:noProof/>
          <w:sz w:val="22"/>
          <w:szCs w:val="22"/>
          <w:lang w:bidi="ar-SA"/>
        </w:rPr>
      </w:pPr>
      <w:del w:id="40" w:author="Haris.Mairaj" w:date="2012-06-28T16:06:00Z">
        <w:r w:rsidRPr="007A2C89">
          <w:rPr>
            <w:rPrChange w:id="41" w:author="Haris.Mairaj" w:date="2012-06-28T16:06:00Z">
              <w:rPr>
                <w:rStyle w:val="Hyperlink"/>
                <w:noProof/>
              </w:rPr>
            </w:rPrChange>
          </w:rPr>
          <w:delText>Splash Screen</w:delText>
        </w:r>
        <w:r w:rsidR="004266D7" w:rsidDel="001874E9">
          <w:rPr>
            <w:noProof/>
            <w:webHidden/>
          </w:rPr>
          <w:tab/>
          <w:delText>6</w:delText>
        </w:r>
      </w:del>
    </w:p>
    <w:p w:rsidR="004266D7" w:rsidDel="001874E9" w:rsidRDefault="007A2C89">
      <w:pPr>
        <w:pStyle w:val="TOC2"/>
        <w:tabs>
          <w:tab w:val="right" w:leader="dot" w:pos="9350"/>
        </w:tabs>
        <w:rPr>
          <w:del w:id="42" w:author="Haris.Mairaj" w:date="2012-06-28T16:06:00Z"/>
          <w:noProof/>
          <w:sz w:val="22"/>
          <w:szCs w:val="22"/>
          <w:lang w:bidi="ar-SA"/>
        </w:rPr>
      </w:pPr>
      <w:del w:id="43" w:author="Haris.Mairaj" w:date="2012-06-28T16:06:00Z">
        <w:r w:rsidRPr="007A2C89">
          <w:rPr>
            <w:rPrChange w:id="44" w:author="Haris.Mairaj" w:date="2012-06-28T16:06:00Z">
              <w:rPr>
                <w:rStyle w:val="Hyperlink"/>
                <w:noProof/>
              </w:rPr>
            </w:rPrChange>
          </w:rPr>
          <w:delText>Play Area – Question with Options</w:delText>
        </w:r>
        <w:r w:rsidR="004266D7" w:rsidDel="001874E9">
          <w:rPr>
            <w:noProof/>
            <w:webHidden/>
          </w:rPr>
          <w:tab/>
          <w:delText>6</w:delText>
        </w:r>
      </w:del>
    </w:p>
    <w:p w:rsidR="004266D7" w:rsidDel="001874E9" w:rsidRDefault="007A2C89">
      <w:pPr>
        <w:pStyle w:val="TOC2"/>
        <w:tabs>
          <w:tab w:val="right" w:leader="dot" w:pos="9350"/>
        </w:tabs>
        <w:rPr>
          <w:del w:id="45" w:author="Haris.Mairaj" w:date="2012-06-28T16:06:00Z"/>
          <w:noProof/>
          <w:sz w:val="22"/>
          <w:szCs w:val="22"/>
          <w:lang w:bidi="ar-SA"/>
        </w:rPr>
      </w:pPr>
      <w:del w:id="46" w:author="Haris.Mairaj" w:date="2012-06-28T16:06:00Z">
        <w:r w:rsidRPr="007A2C89">
          <w:rPr>
            <w:rPrChange w:id="47" w:author="Haris.Mairaj" w:date="2012-06-28T16:06:00Z">
              <w:rPr>
                <w:rStyle w:val="Hyperlink"/>
                <w:noProof/>
              </w:rPr>
            </w:rPrChange>
          </w:rPr>
          <w:delText>Play Area – Feedback</w:delText>
        </w:r>
        <w:r w:rsidR="004266D7" w:rsidDel="001874E9">
          <w:rPr>
            <w:noProof/>
            <w:webHidden/>
          </w:rPr>
          <w:tab/>
          <w:delText>7</w:delText>
        </w:r>
      </w:del>
    </w:p>
    <w:p w:rsidR="004266D7" w:rsidDel="001874E9" w:rsidRDefault="007A2C89">
      <w:pPr>
        <w:pStyle w:val="TOC2"/>
        <w:tabs>
          <w:tab w:val="right" w:leader="dot" w:pos="9350"/>
        </w:tabs>
        <w:rPr>
          <w:del w:id="48" w:author="Haris.Mairaj" w:date="2012-06-28T16:06:00Z"/>
          <w:noProof/>
          <w:sz w:val="22"/>
          <w:szCs w:val="22"/>
          <w:lang w:bidi="ar-SA"/>
        </w:rPr>
      </w:pPr>
      <w:del w:id="49" w:author="Haris.Mairaj" w:date="2012-06-28T16:06:00Z">
        <w:r w:rsidRPr="007A2C89">
          <w:rPr>
            <w:rPrChange w:id="50" w:author="Haris.Mairaj" w:date="2012-06-28T16:06:00Z">
              <w:rPr>
                <w:rStyle w:val="Hyperlink"/>
                <w:noProof/>
              </w:rPr>
            </w:rPrChange>
          </w:rPr>
          <w:delText>Review and Analyze Module</w:delText>
        </w:r>
        <w:r w:rsidR="004266D7" w:rsidDel="001874E9">
          <w:rPr>
            <w:noProof/>
            <w:webHidden/>
          </w:rPr>
          <w:tab/>
          <w:delText>7</w:delText>
        </w:r>
      </w:del>
    </w:p>
    <w:p w:rsidR="004266D7" w:rsidDel="001874E9" w:rsidRDefault="007A2C89">
      <w:pPr>
        <w:pStyle w:val="TOC2"/>
        <w:tabs>
          <w:tab w:val="right" w:leader="dot" w:pos="9350"/>
        </w:tabs>
        <w:rPr>
          <w:del w:id="51" w:author="Haris.Mairaj" w:date="2012-06-28T16:06:00Z"/>
          <w:noProof/>
          <w:sz w:val="22"/>
          <w:szCs w:val="22"/>
          <w:lang w:bidi="ar-SA"/>
        </w:rPr>
      </w:pPr>
      <w:del w:id="52" w:author="Haris.Mairaj" w:date="2012-06-28T16:06:00Z">
        <w:r w:rsidRPr="007A2C89">
          <w:rPr>
            <w:rPrChange w:id="53" w:author="Haris.Mairaj" w:date="2012-06-28T16:06:00Z">
              <w:rPr>
                <w:rStyle w:val="Hyperlink"/>
                <w:noProof/>
              </w:rPr>
            </w:rPrChange>
          </w:rPr>
          <w:delText>Final Screen</w:delText>
        </w:r>
        <w:r w:rsidR="004266D7" w:rsidDel="001874E9">
          <w:rPr>
            <w:noProof/>
            <w:webHidden/>
          </w:rPr>
          <w:tab/>
          <w:delText>8</w:delText>
        </w:r>
      </w:del>
    </w:p>
    <w:p w:rsidR="00E83684" w:rsidRPr="00E83684" w:rsidRDefault="007A2C89" w:rsidP="00E83684">
      <w:r>
        <w:rPr>
          <w:b/>
          <w:caps/>
          <w:noProof/>
        </w:rPr>
        <w:fldChar w:fldCharType="end"/>
      </w:r>
    </w:p>
    <w:p w:rsidR="00E26B3C" w:rsidRDefault="00E26B3C" w:rsidP="00E26B3C"/>
    <w:p w:rsidR="00E26B3C" w:rsidRDefault="00142268" w:rsidP="000D3C02">
      <w:pPr>
        <w:pStyle w:val="Heading1"/>
      </w:pPr>
      <w:bookmarkStart w:id="54" w:name="_Toc327456408"/>
      <w:bookmarkStart w:id="55" w:name="_Toc329614898"/>
      <w:r>
        <w:lastRenderedPageBreak/>
        <w:t>O</w:t>
      </w:r>
      <w:r w:rsidR="000D3C02">
        <w:t>vervie</w:t>
      </w:r>
      <w:r w:rsidR="001D4216">
        <w:t>w</w:t>
      </w:r>
      <w:bookmarkEnd w:id="54"/>
      <w:bookmarkEnd w:id="55"/>
    </w:p>
    <w:p w:rsidR="00522C59" w:rsidRDefault="0001100E">
      <w:r w:rsidRPr="0080689F">
        <w:t xml:space="preserve">In this </w:t>
      </w:r>
      <w:r w:rsidR="00325EE4">
        <w:t>assessment template</w:t>
      </w:r>
      <w:r w:rsidRPr="0080689F">
        <w:t xml:space="preserve">, </w:t>
      </w:r>
      <w:r w:rsidR="00E13C89">
        <w:t xml:space="preserve">the </w:t>
      </w:r>
      <w:r w:rsidR="006F1205">
        <w:t>author selects</w:t>
      </w:r>
      <w:r w:rsidR="00E13C89">
        <w:t xml:space="preserve"> </w:t>
      </w:r>
      <w:r w:rsidR="00327AD3">
        <w:t>mummy</w:t>
      </w:r>
      <w:r w:rsidR="00E13C89">
        <w:t xml:space="preserve"> </w:t>
      </w:r>
      <w:r w:rsidR="006F1205">
        <w:t>game</w:t>
      </w:r>
      <w:r w:rsidR="00E13C89">
        <w:t xml:space="preserve"> to set</w:t>
      </w:r>
      <w:r w:rsidR="0031119B">
        <w:t xml:space="preserve"> data</w:t>
      </w:r>
      <w:r w:rsidR="00020D72">
        <w:t xml:space="preserve"> with the help of</w:t>
      </w:r>
      <w:r w:rsidR="0031119B">
        <w:t xml:space="preserve"> interface builder</w:t>
      </w:r>
      <w:r w:rsidR="00FE7C3E">
        <w:t>.</w:t>
      </w:r>
      <w:r w:rsidR="00020D72">
        <w:t xml:space="preserve"> </w:t>
      </w:r>
      <w:r w:rsidR="00DF3C3C">
        <w:t>Assessment g</w:t>
      </w:r>
      <w:r w:rsidR="00320E5C">
        <w:t xml:space="preserve">ame </w:t>
      </w:r>
      <w:r w:rsidR="009A5518">
        <w:t>t</w:t>
      </w:r>
      <w:r w:rsidR="00020D72">
        <w:t xml:space="preserve">emplate gets data </w:t>
      </w:r>
      <w:r w:rsidR="00ED7BC3">
        <w:t xml:space="preserve">from the assessment bank item </w:t>
      </w:r>
      <w:r w:rsidR="00020D72">
        <w:t>and display</w:t>
      </w:r>
      <w:ins w:id="56" w:author="Laura James" w:date="2012-06-26T00:01:00Z">
        <w:r w:rsidR="00A65098">
          <w:t>s that data</w:t>
        </w:r>
      </w:ins>
      <w:r w:rsidR="00020D72">
        <w:t xml:space="preserve"> dynamically</w:t>
      </w:r>
      <w:r w:rsidR="00CC133C">
        <w:t xml:space="preserve"> in the </w:t>
      </w:r>
      <w:commentRangeStart w:id="57"/>
      <w:r w:rsidR="00CC133C">
        <w:t>preview mode</w:t>
      </w:r>
      <w:commentRangeEnd w:id="57"/>
      <w:r w:rsidR="00A65098">
        <w:rPr>
          <w:rStyle w:val="CommentReference"/>
        </w:rPr>
        <w:commentReference w:id="57"/>
      </w:r>
      <w:ins w:id="58" w:author="Haris.Mairaj" w:date="2012-06-28T15:55:00Z">
        <w:r w:rsidR="008D588F">
          <w:t xml:space="preserve">. </w:t>
        </w:r>
      </w:ins>
      <w:ins w:id="59" w:author="Haris.Mairaj" w:date="2012-06-28T15:58:00Z">
        <w:r w:rsidR="008D588F">
          <w:t>Template manages</w:t>
        </w:r>
      </w:ins>
      <w:ins w:id="60" w:author="Haris.Mairaj" w:date="2012-06-28T15:55:00Z">
        <w:r w:rsidR="008D588F">
          <w:t xml:space="preserve"> the score o</w:t>
        </w:r>
      </w:ins>
      <w:ins w:id="61" w:author="Haris.Mairaj" w:date="2012-06-28T15:58:00Z">
        <w:r w:rsidR="008D588F">
          <w:t>n</w:t>
        </w:r>
      </w:ins>
      <w:ins w:id="62" w:author="Haris.Mairaj" w:date="2012-06-28T15:55:00Z">
        <w:r w:rsidR="008D588F">
          <w:t xml:space="preserve"> </w:t>
        </w:r>
      </w:ins>
      <w:ins w:id="63" w:author="Haris.Mairaj" w:date="2012-06-28T15:58:00Z">
        <w:r w:rsidR="008D588F">
          <w:t xml:space="preserve">the </w:t>
        </w:r>
      </w:ins>
      <w:ins w:id="64" w:author="Haris.Mairaj" w:date="2012-06-28T15:55:00Z">
        <w:r w:rsidR="008D588F">
          <w:t>LMS as per the policy</w:t>
        </w:r>
      </w:ins>
      <w:r w:rsidR="00020D72">
        <w:t>.</w:t>
      </w:r>
    </w:p>
    <w:p w:rsidR="00FB3F8F" w:rsidRDefault="004B6DBE">
      <w:r>
        <w:t xml:space="preserve">Assessment template has one </w:t>
      </w:r>
      <w:r w:rsidR="004B14D4">
        <w:t>XML Configuration file</w:t>
      </w:r>
      <w:ins w:id="65" w:author="Haris.Mairaj" w:date="2012-06-26T17:25:00Z">
        <w:r w:rsidR="005B71B1">
          <w:t>.</w:t>
        </w:r>
      </w:ins>
      <w:del w:id="66" w:author="Haris.Mairaj" w:date="2012-06-26T17:25:00Z">
        <w:r w:rsidR="00F34455" w:rsidDel="005B71B1">
          <w:delText xml:space="preserve"> </w:delText>
        </w:r>
        <w:commentRangeStart w:id="67"/>
        <w:r w:rsidR="00D368A1" w:rsidDel="005B71B1">
          <w:delText>which is using purpose</w:delText>
        </w:r>
        <w:commentRangeEnd w:id="67"/>
        <w:r w:rsidR="00A65098" w:rsidDel="005B71B1">
          <w:rPr>
            <w:rStyle w:val="CommentReference"/>
          </w:rPr>
          <w:commentReference w:id="67"/>
        </w:r>
      </w:del>
      <w:del w:id="68" w:author="Haris.Mairaj" w:date="2012-06-28T15:58:00Z">
        <w:r w:rsidR="00FB3F8F" w:rsidDel="008D588F">
          <w:delText>.</w:delText>
        </w:r>
      </w:del>
    </w:p>
    <w:p w:rsidR="00FB3F8F" w:rsidRDefault="00E92DAA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 xml:space="preserve">Interface Builder </w:t>
      </w:r>
      <w:r w:rsidR="00FB3F8F" w:rsidRPr="00E92DAA">
        <w:rPr>
          <w:b/>
        </w:rPr>
        <w:t>G</w:t>
      </w:r>
      <w:r w:rsidR="004B14D4" w:rsidRPr="00E92DAA">
        <w:rPr>
          <w:b/>
        </w:rPr>
        <w:t>enerator</w:t>
      </w:r>
      <w:r w:rsidR="001D75F0">
        <w:t xml:space="preserve"> </w:t>
      </w:r>
      <w:r>
        <w:t>–</w:t>
      </w:r>
      <w:r w:rsidR="001D75F0">
        <w:t xml:space="preserve"> </w:t>
      </w:r>
      <w:r>
        <w:t xml:space="preserve">LCMS loads xml and generate interface according to </w:t>
      </w:r>
      <w:r w:rsidR="003A02FE">
        <w:t>it</w:t>
      </w:r>
      <w:r>
        <w:t>.</w:t>
      </w:r>
    </w:p>
    <w:p w:rsidR="0052222B" w:rsidRDefault="00FB3F8F" w:rsidP="00E92DAA">
      <w:pPr>
        <w:pStyle w:val="ListParagraph"/>
        <w:numPr>
          <w:ilvl w:val="0"/>
          <w:numId w:val="32"/>
        </w:numPr>
      </w:pPr>
      <w:r w:rsidRPr="00E92DAA">
        <w:rPr>
          <w:b/>
        </w:rPr>
        <w:t>D</w:t>
      </w:r>
      <w:r w:rsidR="004B14D4" w:rsidRPr="00E92DAA">
        <w:rPr>
          <w:b/>
        </w:rPr>
        <w:t>ata holder</w:t>
      </w:r>
      <w:r w:rsidR="001D75F0">
        <w:t xml:space="preserve"> - </w:t>
      </w:r>
      <w:r w:rsidR="00371E8D">
        <w:t>template</w:t>
      </w:r>
      <w:r w:rsidR="009E7472">
        <w:t xml:space="preserve"> </w:t>
      </w:r>
      <w:r w:rsidR="003C3D6D">
        <w:t>gets</w:t>
      </w:r>
      <w:r w:rsidR="008B2B93">
        <w:t xml:space="preserve"> data </w:t>
      </w:r>
      <w:r w:rsidR="004B14D4">
        <w:t>from xml</w:t>
      </w:r>
      <w:r w:rsidR="009A2B12">
        <w:t>.</w:t>
      </w:r>
    </w:p>
    <w:p w:rsidR="00D34668" w:rsidRDefault="0052222B">
      <w:r>
        <w:rPr>
          <w:noProof/>
          <w:lang w:bidi="ar-SA"/>
        </w:rPr>
        <w:drawing>
          <wp:inline distT="0" distB="0" distL="0" distR="0">
            <wp:extent cx="533400" cy="619125"/>
            <wp:effectExtent l="19050" t="0" r="0" b="0"/>
            <wp:docPr id="3" name="Picture 2" descr="lcms_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s_logo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6" name="Picture 5" descr="xm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057275" cy="619125"/>
            <wp:effectExtent l="19050" t="0" r="9525" b="0"/>
            <wp:docPr id="8" name="Picture 3" descr="swf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f_lo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22" w:rsidRDefault="00916CE8" w:rsidP="000E5906">
      <w:pPr>
        <w:pStyle w:val="Heading1"/>
        <w:rPr>
          <w:ins w:id="69" w:author="Laura James" w:date="2012-06-26T00:04:00Z"/>
        </w:rPr>
      </w:pPr>
      <w:bookmarkStart w:id="70" w:name="_Toc327456409"/>
      <w:bookmarkStart w:id="71" w:name="_Toc329614899"/>
      <w:r>
        <w:lastRenderedPageBreak/>
        <w:t>Interface Builder</w:t>
      </w:r>
      <w:bookmarkEnd w:id="70"/>
      <w:bookmarkEnd w:id="71"/>
    </w:p>
    <w:p w:rsidR="00000000" w:rsidRDefault="00A65098">
      <w:pPr>
        <w:rPr>
          <w:ins w:id="72" w:author="Laura James" w:date="2012-06-26T00:04:00Z"/>
          <w:del w:id="73" w:author="Haris.Mairaj" w:date="2012-07-09T13:01:00Z"/>
        </w:rPr>
        <w:pPrChange w:id="74" w:author="Laura James" w:date="2012-06-26T00:04:00Z">
          <w:pPr>
            <w:pStyle w:val="Heading1"/>
          </w:pPr>
        </w:pPrChange>
      </w:pPr>
      <w:ins w:id="75" w:author="Laura James" w:date="2012-06-26T00:04:00Z">
        <w:del w:id="76" w:author="Haris.Mairaj" w:date="2012-07-09T13:01:00Z">
          <w:r w:rsidDel="00E27B45">
            <w:delText>2a “Subtitle”</w:delText>
          </w:r>
        </w:del>
      </w:ins>
    </w:p>
    <w:p w:rsidR="00000000" w:rsidRDefault="00A65098">
      <w:pPr>
        <w:rPr>
          <w:ins w:id="77" w:author="Laura James" w:date="2012-06-26T00:06:00Z"/>
          <w:del w:id="78" w:author="Haris.Mairaj" w:date="2012-07-09T13:01:00Z"/>
          <w:color w:val="FF0000"/>
          <w:rPrChange w:id="79" w:author="Haris.Mairaj" w:date="2012-06-28T16:03:00Z">
            <w:rPr>
              <w:ins w:id="80" w:author="Laura James" w:date="2012-06-26T00:06:00Z"/>
              <w:del w:id="81" w:author="Haris.Mairaj" w:date="2012-07-09T13:01:00Z"/>
            </w:rPr>
          </w:rPrChange>
        </w:rPr>
        <w:pPrChange w:id="82" w:author="Laura James" w:date="2012-06-26T00:04:00Z">
          <w:pPr>
            <w:pStyle w:val="Heading1"/>
          </w:pPr>
        </w:pPrChange>
      </w:pPr>
      <w:ins w:id="83" w:author="Laura James" w:date="2012-06-26T00:04:00Z">
        <w:del w:id="84" w:author="Haris.Mairaj" w:date="2012-07-09T13:01:00Z">
          <w:r w:rsidDel="00E27B45">
            <w:delText>3 &amp; 4</w:delText>
          </w:r>
        </w:del>
      </w:ins>
      <w:ins w:id="85" w:author="Laura James" w:date="2012-06-26T00:05:00Z">
        <w:del w:id="86" w:author="Haris.Mairaj" w:date="2012-07-09T13:01:00Z">
          <w:r w:rsidDel="00E27B45">
            <w:delText xml:space="preserve"> Should we combine? They are all pretty much functionality toggles? Would save a windowshade and extra clicks, unless you think other game templates will require more.</w:delText>
          </w:r>
        </w:del>
      </w:ins>
    </w:p>
    <w:p w:rsidR="00000000" w:rsidRDefault="00A65098">
      <w:pPr>
        <w:rPr>
          <w:del w:id="87" w:author="Haris.Mairaj" w:date="2012-07-09T13:01:00Z"/>
          <w:color w:val="FF0000"/>
          <w:rPrChange w:id="88" w:author="Haris.Mairaj" w:date="2012-06-28T16:04:00Z">
            <w:rPr>
              <w:del w:id="89" w:author="Haris.Mairaj" w:date="2012-07-09T13:01:00Z"/>
            </w:rPr>
          </w:rPrChange>
        </w:rPr>
        <w:pPrChange w:id="90" w:author="Laura James" w:date="2012-06-26T00:04:00Z">
          <w:pPr>
            <w:pStyle w:val="Heading1"/>
          </w:pPr>
        </w:pPrChange>
      </w:pPr>
      <w:ins w:id="91" w:author="Laura James" w:date="2012-06-26T00:06:00Z">
        <w:del w:id="92" w:author="Haris.Mairaj" w:date="2012-07-09T13:01:00Z">
          <w:r w:rsidDel="00E27B45">
            <w:delText>5a-c. How will this work? Agree that you probably need to manually correlate item bank with slot.</w:delText>
          </w:r>
        </w:del>
      </w:ins>
    </w:p>
    <w:p w:rsidR="00CF5D24" w:rsidRDefault="00FF3758" w:rsidP="00AC218A">
      <w:pPr>
        <w:ind w:left="-90"/>
      </w:pPr>
      <w:r>
        <w:rPr>
          <w:noProof/>
          <w:lang w:bidi="ar-SA"/>
        </w:rPr>
        <w:drawing>
          <wp:inline distT="0" distB="0" distL="0" distR="0">
            <wp:extent cx="6065850" cy="6911144"/>
            <wp:effectExtent l="19050" t="0" r="0" b="0"/>
            <wp:docPr id="2" name="Picture 1" descr="template_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_Interfa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158" cy="69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E" w:rsidRDefault="00437C9E">
      <w:pPr>
        <w:rPr>
          <w:ins w:id="93" w:author="Haris.Mairaj" w:date="2012-07-09T15:47:00Z"/>
          <w:b/>
        </w:rPr>
      </w:pPr>
      <w:ins w:id="94" w:author="Haris.Mairaj" w:date="2012-07-09T15:47:00Z">
        <w:r>
          <w:rPr>
            <w:b/>
          </w:rPr>
          <w:br w:type="page"/>
        </w:r>
      </w:ins>
    </w:p>
    <w:p w:rsidR="006E4803" w:rsidRDefault="005E3196" w:rsidP="00E948FB">
      <w:pPr>
        <w:pStyle w:val="ListParagraph"/>
        <w:numPr>
          <w:ilvl w:val="0"/>
          <w:numId w:val="31"/>
        </w:numPr>
      </w:pPr>
      <w:r>
        <w:rPr>
          <w:b/>
        </w:rPr>
        <w:lastRenderedPageBreak/>
        <w:t>Mummy</w:t>
      </w:r>
      <w:r w:rsidR="00E47B3D" w:rsidRPr="00E40478">
        <w:rPr>
          <w:b/>
        </w:rPr>
        <w:t xml:space="preserve"> </w:t>
      </w:r>
      <w:r>
        <w:rPr>
          <w:b/>
        </w:rPr>
        <w:t>Game</w:t>
      </w:r>
      <w:r w:rsidR="00667A1F">
        <w:t xml:space="preserve"> </w:t>
      </w:r>
      <w:r w:rsidR="00F15511">
        <w:t xml:space="preserve">Assessment </w:t>
      </w:r>
      <w:r w:rsidR="00471FE2">
        <w:t>t</w:t>
      </w:r>
      <w:r w:rsidR="00667A1F">
        <w:t>emplate</w:t>
      </w:r>
      <w:r w:rsidR="00E40478">
        <w:t>.</w:t>
      </w:r>
    </w:p>
    <w:p w:rsidR="00346727" w:rsidRPr="00550892" w:rsidRDefault="00346727" w:rsidP="006E4803">
      <w:pPr>
        <w:pStyle w:val="ListParagraph"/>
        <w:numPr>
          <w:ilvl w:val="0"/>
          <w:numId w:val="31"/>
        </w:numPr>
      </w:pPr>
      <w:r w:rsidRPr="00550892">
        <w:t>Global Variables</w:t>
      </w:r>
    </w:p>
    <w:p w:rsidR="00E948FB" w:rsidRDefault="001B3FEC" w:rsidP="00346727">
      <w:pPr>
        <w:pStyle w:val="ListParagraph"/>
        <w:numPr>
          <w:ilvl w:val="1"/>
          <w:numId w:val="31"/>
        </w:numPr>
      </w:pPr>
      <w:r>
        <w:rPr>
          <w:b/>
        </w:rPr>
        <w:t xml:space="preserve">Game ID </w:t>
      </w:r>
      <w:r w:rsidRPr="001B3FEC">
        <w:t>i</w:t>
      </w:r>
      <w:r w:rsidR="002708CF">
        <w:t>nput t</w:t>
      </w:r>
      <w:r w:rsidR="002565C4">
        <w:t xml:space="preserve">ext </w:t>
      </w:r>
      <w:r w:rsidR="00E171A7">
        <w:t>field</w:t>
      </w:r>
      <w:r w:rsidR="000531E6">
        <w:t>.</w:t>
      </w:r>
    </w:p>
    <w:p w:rsidR="000531E6" w:rsidRDefault="00FB11F5" w:rsidP="00346727">
      <w:pPr>
        <w:pStyle w:val="ListParagraph"/>
        <w:numPr>
          <w:ilvl w:val="1"/>
          <w:numId w:val="31"/>
        </w:numPr>
      </w:pPr>
      <w:r>
        <w:rPr>
          <w:b/>
        </w:rPr>
        <w:t>Game Sub</w:t>
      </w:r>
      <w:del w:id="95" w:author="Haris.Mairaj" w:date="2012-07-09T13:05:00Z">
        <w:r w:rsidDel="00E27B45">
          <w:rPr>
            <w:b/>
          </w:rPr>
          <w:delText xml:space="preserve"> T</w:delText>
        </w:r>
      </w:del>
      <w:ins w:id="96" w:author="Haris.Mairaj" w:date="2012-07-09T13:05:00Z">
        <w:r w:rsidR="00E27B45">
          <w:rPr>
            <w:b/>
          </w:rPr>
          <w:t>t</w:t>
        </w:r>
      </w:ins>
      <w:r>
        <w:rPr>
          <w:b/>
        </w:rPr>
        <w:t>itle</w:t>
      </w:r>
      <w:r w:rsidR="000531E6">
        <w:t xml:space="preserve"> </w:t>
      </w:r>
      <w:r w:rsidR="00EE1518">
        <w:t>text area.</w:t>
      </w:r>
    </w:p>
    <w:p w:rsidR="00CE7D9D" w:rsidRPr="00CE7D9D" w:rsidRDefault="00550892" w:rsidP="006E4803">
      <w:pPr>
        <w:pStyle w:val="ListParagraph"/>
        <w:numPr>
          <w:ilvl w:val="0"/>
          <w:numId w:val="31"/>
        </w:numPr>
      </w:pPr>
      <w:r>
        <w:t>Functionality Toggles</w:t>
      </w:r>
    </w:p>
    <w:p w:rsidR="00E84B53" w:rsidRDefault="00C13F19" w:rsidP="00CE7D9D">
      <w:pPr>
        <w:pStyle w:val="ListParagraph"/>
        <w:numPr>
          <w:ilvl w:val="1"/>
          <w:numId w:val="31"/>
        </w:numPr>
      </w:pPr>
      <w:r>
        <w:rPr>
          <w:b/>
        </w:rPr>
        <w:t xml:space="preserve">QA </w:t>
      </w:r>
      <w:del w:id="97" w:author="Haris.Mairaj" w:date="2012-07-09T13:05:00Z">
        <w:r w:rsidDel="00E27B45">
          <w:rPr>
            <w:b/>
          </w:rPr>
          <w:delText>Demo</w:delText>
        </w:r>
        <w:r w:rsidR="00B66534" w:rsidDel="00E27B45">
          <w:rPr>
            <w:b/>
          </w:rPr>
          <w:delText xml:space="preserve"> </w:delText>
        </w:r>
      </w:del>
      <w:ins w:id="98" w:author="Haris.Mairaj" w:date="2012-07-09T13:05:00Z">
        <w:r w:rsidR="00E27B45">
          <w:rPr>
            <w:b/>
          </w:rPr>
          <w:t xml:space="preserve">Mode </w:t>
        </w:r>
      </w:ins>
      <w:r w:rsidR="00B66534">
        <w:rPr>
          <w:b/>
        </w:rPr>
        <w:t>Toggle</w:t>
      </w:r>
      <w:r w:rsidR="00AE3585">
        <w:t xml:space="preserve"> </w:t>
      </w:r>
      <w:r w:rsidR="00B66534">
        <w:t>checkbox</w:t>
      </w:r>
      <w:r w:rsidR="00906EC0">
        <w:t>.</w:t>
      </w:r>
    </w:p>
    <w:p w:rsidR="00CC117E" w:rsidRDefault="00E27B45" w:rsidP="00CE7D9D">
      <w:pPr>
        <w:pStyle w:val="ListParagraph"/>
        <w:numPr>
          <w:ilvl w:val="1"/>
          <w:numId w:val="31"/>
        </w:numPr>
      </w:pPr>
      <w:ins w:id="99" w:author="Haris.Mairaj" w:date="2012-07-09T13:05:00Z">
        <w:r>
          <w:rPr>
            <w:b/>
          </w:rPr>
          <w:t xml:space="preserve">Timed </w:t>
        </w:r>
      </w:ins>
      <w:r w:rsidR="002D6E7A">
        <w:rPr>
          <w:b/>
        </w:rPr>
        <w:t xml:space="preserve">Question </w:t>
      </w:r>
      <w:del w:id="100" w:author="Haris.Mairaj" w:date="2012-07-09T13:05:00Z">
        <w:r w:rsidR="0034465D" w:rsidDel="00E27B45">
          <w:rPr>
            <w:b/>
          </w:rPr>
          <w:delText>Time</w:delText>
        </w:r>
        <w:r w:rsidR="002D6E7A" w:rsidDel="00E27B45">
          <w:rPr>
            <w:b/>
          </w:rPr>
          <w:delText>d</w:delText>
        </w:r>
        <w:r w:rsidR="0034465D" w:rsidDel="00E27B45">
          <w:rPr>
            <w:b/>
          </w:rPr>
          <w:delText xml:space="preserve"> </w:delText>
        </w:r>
      </w:del>
      <w:r w:rsidR="0034465D">
        <w:rPr>
          <w:b/>
        </w:rPr>
        <w:t>Toggle</w:t>
      </w:r>
      <w:r w:rsidR="00DC64C8">
        <w:t xml:space="preserve"> </w:t>
      </w:r>
      <w:r w:rsidR="0034465D">
        <w:t>checkbox</w:t>
      </w:r>
      <w:r w:rsidR="00CE684F">
        <w:t>.</w:t>
      </w:r>
    </w:p>
    <w:p w:rsidR="007F33B4" w:rsidRPr="00CE7D9D" w:rsidRDefault="00DA1637" w:rsidP="007F33B4">
      <w:pPr>
        <w:pStyle w:val="ListParagraph"/>
        <w:numPr>
          <w:ilvl w:val="0"/>
          <w:numId w:val="31"/>
        </w:numPr>
      </w:pPr>
      <w:r w:rsidRPr="0092243F">
        <w:t xml:space="preserve">Review </w:t>
      </w:r>
      <w:r>
        <w:t xml:space="preserve">and </w:t>
      </w:r>
      <w:r w:rsidR="005301F2">
        <w:t>Analyze</w:t>
      </w:r>
      <w:r>
        <w:t xml:space="preserve"> Module </w:t>
      </w:r>
      <w:r w:rsidRPr="0092243F">
        <w:t>Toggles</w:t>
      </w:r>
    </w:p>
    <w:p w:rsidR="007F33B4" w:rsidRDefault="00505E22" w:rsidP="007F33B4">
      <w:pPr>
        <w:pStyle w:val="ListParagraph"/>
        <w:numPr>
          <w:ilvl w:val="1"/>
          <w:numId w:val="31"/>
        </w:numPr>
      </w:pPr>
      <w:ins w:id="101" w:author="Haris.Mairaj" w:date="2012-07-09T13:06:00Z">
        <w:r>
          <w:rPr>
            <w:b/>
          </w:rPr>
          <w:t xml:space="preserve">Analyze </w:t>
        </w:r>
      </w:ins>
      <w:del w:id="102" w:author="Haris.Mairaj" w:date="2012-07-09T13:06:00Z">
        <w:r w:rsidR="00E42818" w:rsidDel="00505E22">
          <w:rPr>
            <w:b/>
          </w:rPr>
          <w:delText xml:space="preserve">Review </w:delText>
        </w:r>
      </w:del>
      <w:r w:rsidR="007F33B4">
        <w:rPr>
          <w:b/>
        </w:rPr>
        <w:t>Toggle</w:t>
      </w:r>
      <w:r w:rsidR="007F33B4">
        <w:t xml:space="preserve"> checkbox.</w:t>
      </w:r>
    </w:p>
    <w:p w:rsidR="007F33B4" w:rsidRDefault="00505E22" w:rsidP="007F33B4">
      <w:pPr>
        <w:pStyle w:val="ListParagraph"/>
        <w:numPr>
          <w:ilvl w:val="1"/>
          <w:numId w:val="31"/>
        </w:numPr>
      </w:pPr>
      <w:ins w:id="103" w:author="Haris.Mairaj" w:date="2012-07-09T13:06:00Z">
        <w:r>
          <w:rPr>
            <w:b/>
          </w:rPr>
          <w:t>Review</w:t>
        </w:r>
        <w:r w:rsidR="000C120F">
          <w:rPr>
            <w:b/>
          </w:rPr>
          <w:t xml:space="preserve"> </w:t>
        </w:r>
      </w:ins>
      <w:del w:id="104" w:author="Haris.Mairaj" w:date="2012-07-09T13:06:00Z">
        <w:r w:rsidR="00E42818" w:rsidDel="00505E22">
          <w:rPr>
            <w:b/>
          </w:rPr>
          <w:delText xml:space="preserve">Analyze </w:delText>
        </w:r>
      </w:del>
      <w:r w:rsidR="007F33B4">
        <w:rPr>
          <w:b/>
        </w:rPr>
        <w:t>Toggle</w:t>
      </w:r>
      <w:r w:rsidR="007F33B4">
        <w:t xml:space="preserve"> checkbox.</w:t>
      </w:r>
    </w:p>
    <w:p w:rsidR="00394C71" w:rsidRPr="00243E48" w:rsidDel="00A00890" w:rsidRDefault="007A2C89" w:rsidP="006E4803">
      <w:pPr>
        <w:pStyle w:val="ListParagraph"/>
        <w:numPr>
          <w:ilvl w:val="0"/>
          <w:numId w:val="31"/>
        </w:numPr>
        <w:rPr>
          <w:del w:id="105" w:author="Haris.Mairaj" w:date="2012-06-28T15:53:00Z"/>
        </w:rPr>
      </w:pPr>
      <w:moveFromRangeStart w:id="106" w:author="Haris.Mairaj" w:date="2012-06-28T15:40:00Z" w:name="move328661354"/>
      <w:moveFrom w:id="107" w:author="Haris.Mairaj" w:date="2012-06-28T15:40:00Z">
        <w:del w:id="108" w:author="Haris.Mairaj" w:date="2012-06-28T15:53:00Z">
          <w:r w:rsidRPr="007A2C89">
            <w:rPr>
              <w:rPrChange w:id="109" w:author="Haris.Mairaj" w:date="2012-06-29T15:49:00Z">
                <w:rPr>
                  <w:b/>
                  <w:color w:val="CC9900" w:themeColor="hyperlink"/>
                  <w:u w:val="single"/>
                </w:rPr>
              </w:rPrChange>
            </w:rPr>
            <w:delText>Assessments panel.</w:delText>
          </w:r>
        </w:del>
      </w:moveFrom>
    </w:p>
    <w:p w:rsidR="007A6B23" w:rsidRPr="00243E48" w:rsidDel="00A00890" w:rsidRDefault="007A2C89" w:rsidP="00385CCD">
      <w:pPr>
        <w:pStyle w:val="ListParagraph"/>
        <w:numPr>
          <w:ilvl w:val="1"/>
          <w:numId w:val="31"/>
        </w:numPr>
        <w:rPr>
          <w:del w:id="110" w:author="Haris.Mairaj" w:date="2012-06-28T15:53:00Z"/>
        </w:rPr>
      </w:pPr>
      <w:moveFrom w:id="111" w:author="Haris.Mairaj" w:date="2012-06-28T15:40:00Z">
        <w:del w:id="112" w:author="Haris.Mairaj" w:date="2012-06-28T15:53:00Z">
          <w:r w:rsidRPr="007A2C89">
            <w:rPr>
              <w:rPrChange w:id="113" w:author="Haris.Mairaj" w:date="2012-06-29T15:49:00Z">
                <w:rPr>
                  <w:b/>
                  <w:color w:val="CC9900" w:themeColor="hyperlink"/>
                  <w:u w:val="single"/>
                </w:rPr>
              </w:rPrChange>
            </w:rPr>
            <w:delText>Assessment item bank contains 14 child assessment item banks.</w:delText>
          </w:r>
        </w:del>
      </w:moveFrom>
    </w:p>
    <w:p w:rsidR="005439D3" w:rsidRPr="00243E48" w:rsidDel="00A00890" w:rsidRDefault="007A2C89" w:rsidP="00643250">
      <w:pPr>
        <w:pStyle w:val="ListParagraph"/>
        <w:numPr>
          <w:ilvl w:val="1"/>
          <w:numId w:val="31"/>
        </w:numPr>
        <w:rPr>
          <w:del w:id="114" w:author="Haris.Mairaj" w:date="2012-06-28T15:53:00Z"/>
        </w:rPr>
      </w:pPr>
      <w:moveFrom w:id="115" w:author="Haris.Mairaj" w:date="2012-06-28T15:40:00Z">
        <w:del w:id="116" w:author="Haris.Mairaj" w:date="2012-06-28T15:53:00Z">
          <w:r w:rsidRPr="007A2C89">
            <w:rPr>
              <w:rPrChange w:id="117" w:author="Haris.Mairaj" w:date="2012-06-29T15:49:00Z">
                <w:rPr>
                  <w:b/>
                  <w:color w:val="CC9900" w:themeColor="hyperlink"/>
                  <w:u w:val="single"/>
                </w:rPr>
              </w:rPrChange>
            </w:rPr>
            <w:delText>Assessment item bank contains unlimited child assessment items.</w:delText>
          </w:r>
        </w:del>
      </w:moveFrom>
    </w:p>
    <w:p w:rsidR="007165FF" w:rsidRPr="00243E48" w:rsidDel="00A00890" w:rsidRDefault="007A2C89" w:rsidP="007165FF">
      <w:pPr>
        <w:pStyle w:val="ListParagraph"/>
        <w:numPr>
          <w:ilvl w:val="1"/>
          <w:numId w:val="31"/>
        </w:numPr>
        <w:rPr>
          <w:del w:id="118" w:author="Haris.Mairaj" w:date="2012-06-28T15:53:00Z"/>
        </w:rPr>
      </w:pPr>
      <w:commentRangeStart w:id="119"/>
      <w:moveFrom w:id="120" w:author="Haris.Mairaj" w:date="2012-06-28T15:40:00Z">
        <w:del w:id="121" w:author="Haris.Mairaj" w:date="2012-06-28T15:53:00Z">
          <w:r w:rsidRPr="007A2C89">
            <w:rPr>
              <w:rPrChange w:id="122" w:author="Haris.Mairaj" w:date="2012-06-29T15:49:00Z">
                <w:rPr>
                  <w:b/>
                  <w:color w:val="CC9900" w:themeColor="hyperlink"/>
                  <w:u w:val="single"/>
                </w:rPr>
              </w:rPrChange>
            </w:rPr>
            <w:delText>Assessment item contains multiple choices – Single select with four option choices and simple feedback.</w:delText>
          </w:r>
          <w:commentRangeEnd w:id="119"/>
          <w:r w:rsidR="007A2AB0">
            <w:rPr>
              <w:rStyle w:val="CommentReference"/>
            </w:rPr>
            <w:commentReference w:id="119"/>
          </w:r>
        </w:del>
      </w:moveFrom>
    </w:p>
    <w:moveFromRangeEnd w:id="106"/>
    <w:p w:rsidR="00FF077B" w:rsidRPr="00243E48" w:rsidRDefault="007A2C89" w:rsidP="007165FF">
      <w:pPr>
        <w:pStyle w:val="ListParagraph"/>
        <w:numPr>
          <w:ilvl w:val="0"/>
          <w:numId w:val="31"/>
        </w:numPr>
      </w:pPr>
      <w:r w:rsidRPr="007A2C89">
        <w:rPr>
          <w:rPrChange w:id="123" w:author="Haris.Mairaj" w:date="2012-06-29T15:49:00Z">
            <w:rPr>
              <w:b/>
              <w:color w:val="CC9900" w:themeColor="hyperlink"/>
              <w:sz w:val="16"/>
              <w:szCs w:val="16"/>
              <w:u w:val="single"/>
            </w:rPr>
          </w:rPrChange>
        </w:rPr>
        <w:t>Policies</w:t>
      </w:r>
    </w:p>
    <w:p w:rsidR="001A0C7E" w:rsidRDefault="006C3FBE" w:rsidP="00FF077B">
      <w:pPr>
        <w:pStyle w:val="ListParagraph"/>
        <w:numPr>
          <w:ilvl w:val="1"/>
          <w:numId w:val="31"/>
        </w:numPr>
      </w:pPr>
      <w:r w:rsidRPr="0076554F">
        <w:rPr>
          <w:b/>
        </w:rPr>
        <w:t>Mastery Level</w:t>
      </w:r>
      <w:r w:rsidR="0076554F">
        <w:t xml:space="preserve"> </w:t>
      </w:r>
      <w:r w:rsidR="0076554F" w:rsidRPr="001B3FEC">
        <w:t>i</w:t>
      </w:r>
      <w:r w:rsidR="0076554F">
        <w:t>nput text field</w:t>
      </w:r>
      <w:r>
        <w:t>.</w:t>
      </w:r>
    </w:p>
    <w:p w:rsidR="006C3FBE" w:rsidRDefault="006C3FBE" w:rsidP="00FF077B">
      <w:pPr>
        <w:pStyle w:val="ListParagraph"/>
        <w:numPr>
          <w:ilvl w:val="1"/>
          <w:numId w:val="31"/>
        </w:numPr>
        <w:rPr>
          <w:ins w:id="124" w:author="Haris.Mairaj" w:date="2012-06-28T15:40:00Z"/>
        </w:rPr>
      </w:pPr>
      <w:r w:rsidRPr="0076554F">
        <w:rPr>
          <w:b/>
        </w:rPr>
        <w:t>Max Attempts</w:t>
      </w:r>
      <w:r w:rsidR="0076554F" w:rsidRPr="0076554F">
        <w:t xml:space="preserve"> </w:t>
      </w:r>
      <w:r w:rsidR="0076554F" w:rsidRPr="001B3FEC">
        <w:t>i</w:t>
      </w:r>
      <w:r w:rsidR="0076554F">
        <w:t>nput text field.</w:t>
      </w:r>
    </w:p>
    <w:p w:rsidR="00B24551" w:rsidRDefault="00B24551" w:rsidP="00FF077B">
      <w:pPr>
        <w:pStyle w:val="ListParagraph"/>
        <w:numPr>
          <w:ilvl w:val="1"/>
          <w:numId w:val="31"/>
        </w:numPr>
        <w:rPr>
          <w:ins w:id="125" w:author="Haris.Mairaj" w:date="2012-06-28T15:40:00Z"/>
        </w:rPr>
      </w:pPr>
      <w:ins w:id="126" w:author="Haris.Mairaj" w:date="2012-06-28T15:40:00Z">
        <w:r>
          <w:rPr>
            <w:b/>
          </w:rPr>
          <w:t>Policy</w:t>
        </w:r>
      </w:ins>
      <w:ins w:id="127" w:author="Haris.Mairaj" w:date="2012-06-28T15:41:00Z">
        <w:r>
          <w:rPr>
            <w:b/>
          </w:rPr>
          <w:t xml:space="preserve"> </w:t>
        </w:r>
        <w:r w:rsidR="007A2C89" w:rsidRPr="007A2C89">
          <w:rPr>
            <w:rPrChange w:id="128" w:author="Haris.Mairaj" w:date="2012-06-28T15:41:00Z">
              <w:rPr>
                <w:b/>
                <w:color w:val="CC9900" w:themeColor="hyperlink"/>
                <w:sz w:val="16"/>
                <w:szCs w:val="16"/>
                <w:u w:val="single"/>
              </w:rPr>
            </w:rPrChange>
          </w:rPr>
          <w:t>drop down</w:t>
        </w:r>
      </w:ins>
    </w:p>
    <w:p w:rsidR="00B24551" w:rsidRDefault="007A2C89" w:rsidP="00B24551">
      <w:pPr>
        <w:pStyle w:val="ListParagraph"/>
        <w:numPr>
          <w:ilvl w:val="0"/>
          <w:numId w:val="31"/>
        </w:numPr>
        <w:rPr>
          <w:ins w:id="129" w:author="Haris.Mairaj" w:date="2012-06-29T15:05:00Z"/>
        </w:rPr>
      </w:pPr>
      <w:moveToRangeStart w:id="130" w:author="Haris.Mairaj" w:date="2012-06-28T15:40:00Z" w:name="move328661354"/>
      <w:moveTo w:id="131" w:author="Haris.Mairaj" w:date="2012-06-28T15:40:00Z">
        <w:r w:rsidRPr="007A2C89">
          <w:rPr>
            <w:rPrChange w:id="132" w:author="Haris.Mairaj" w:date="2012-06-29T15:50:00Z">
              <w:rPr>
                <w:b/>
                <w:color w:val="CC9900" w:themeColor="hyperlink"/>
                <w:sz w:val="16"/>
                <w:szCs w:val="16"/>
                <w:u w:val="single"/>
              </w:rPr>
            </w:rPrChange>
          </w:rPr>
          <w:t>Assessment</w:t>
        </w:r>
        <w:del w:id="133" w:author="Haris.Mairaj" w:date="2012-07-09T13:07:00Z">
          <w:r w:rsidRPr="007A2C89">
            <w:rPr>
              <w:rPrChange w:id="134" w:author="Haris.Mairaj" w:date="2012-06-29T15:50:00Z">
                <w:rPr>
                  <w:b/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>s</w:delText>
          </w:r>
        </w:del>
        <w:del w:id="135" w:author="Haris.Mairaj" w:date="2012-06-29T15:50:00Z">
          <w:r w:rsidR="00B24551" w:rsidDel="009B2BD7">
            <w:delText xml:space="preserve"> panel.</w:delText>
          </w:r>
        </w:del>
      </w:moveTo>
    </w:p>
    <w:p w:rsidR="007A2C89" w:rsidRPr="007A2C89" w:rsidRDefault="00670BB1" w:rsidP="007A2C89">
      <w:pPr>
        <w:pStyle w:val="ListParagraph"/>
        <w:numPr>
          <w:ilvl w:val="1"/>
          <w:numId w:val="31"/>
        </w:numPr>
        <w:rPr>
          <w:ins w:id="136" w:author="Haris.Mairaj" w:date="2012-06-29T15:05:00Z"/>
          <w:rPrChange w:id="137" w:author="Haris.Mairaj" w:date="2012-06-29T15:05:00Z">
            <w:rPr>
              <w:ins w:id="138" w:author="Haris.Mairaj" w:date="2012-06-29T15:05:00Z"/>
              <w:b/>
            </w:rPr>
          </w:rPrChange>
        </w:rPr>
        <w:pPrChange w:id="139" w:author="Haris.Mairaj" w:date="2012-06-29T15:21:00Z">
          <w:pPr>
            <w:pStyle w:val="ListParagraph"/>
            <w:numPr>
              <w:numId w:val="31"/>
            </w:numPr>
            <w:ind w:hanging="360"/>
          </w:pPr>
        </w:pPrChange>
      </w:pPr>
      <w:ins w:id="140" w:author="Haris.Mairaj" w:date="2012-06-29T15:05:00Z">
        <w:r>
          <w:rPr>
            <w:b/>
          </w:rPr>
          <w:t>Topic</w:t>
        </w:r>
      </w:ins>
      <w:ins w:id="141" w:author="Haris.Mairaj" w:date="2012-06-29T15:21:00Z">
        <w:r w:rsidR="00C75129">
          <w:rPr>
            <w:b/>
          </w:rPr>
          <w:br/>
        </w:r>
      </w:ins>
      <w:ins w:id="142" w:author="Haris.Mairaj" w:date="2012-07-09T13:14:00Z">
        <w:r w:rsidR="005A35BD">
          <w:br/>
        </w:r>
      </w:ins>
      <w:ins w:id="143" w:author="Haris.Mairaj" w:date="2012-07-09T13:13:00Z">
        <w:r w:rsidR="00952FC4">
          <w:t>Add/Remove functionality</w:t>
        </w:r>
      </w:ins>
      <w:ins w:id="144" w:author="Haris.Mairaj" w:date="2012-07-09T13:14:00Z">
        <w:r w:rsidR="001458AE">
          <w:t xml:space="preserve"> with this table</w:t>
        </w:r>
        <w:r w:rsidR="00952FC4">
          <w:t>.</w:t>
        </w:r>
      </w:ins>
      <w:ins w:id="145" w:author="Haris.Mairaj" w:date="2012-07-09T13:12:00Z">
        <w:r w:rsidR="00E12192">
          <w:br/>
        </w:r>
      </w:ins>
      <w:ins w:id="146" w:author="Haris.Mairaj" w:date="2012-07-09T13:09:00Z">
        <w:r w:rsidR="00F83E04">
          <w:t>Each r</w:t>
        </w:r>
      </w:ins>
      <w:ins w:id="147" w:author="Haris.Mairaj" w:date="2012-06-29T15:06:00Z">
        <w:r w:rsidR="00EC5C20">
          <w:t>ow</w:t>
        </w:r>
      </w:ins>
      <w:ins w:id="148" w:author="Haris.Mairaj" w:date="2012-07-09T13:09:00Z">
        <w:r w:rsidR="00F83E04">
          <w:t xml:space="preserve"> </w:t>
        </w:r>
      </w:ins>
      <w:ins w:id="149" w:author="Haris.Mairaj" w:date="2012-07-09T13:11:00Z">
        <w:r w:rsidR="00756397">
          <w:t xml:space="preserve">have </w:t>
        </w:r>
      </w:ins>
      <w:ins w:id="150" w:author="Haris.Mairaj" w:date="2012-07-09T13:09:00Z">
        <w:r w:rsidR="00F83E04">
          <w:t xml:space="preserve">2 </w:t>
        </w:r>
      </w:ins>
      <w:ins w:id="151" w:author="Haris.Mairaj" w:date="2012-07-09T15:49:00Z">
        <w:r w:rsidR="00825991">
          <w:t>cells</w:t>
        </w:r>
      </w:ins>
      <w:ins w:id="152" w:author="Haris.Mairaj" w:date="2012-07-09T13:09:00Z">
        <w:r w:rsidR="00F83E04">
          <w:t xml:space="preserve">, first </w:t>
        </w:r>
      </w:ins>
      <w:ins w:id="153" w:author="Haris.Mairaj" w:date="2012-07-09T15:49:00Z">
        <w:r w:rsidR="009B3454">
          <w:t xml:space="preserve">cell </w:t>
        </w:r>
      </w:ins>
      <w:ins w:id="154" w:author="Haris.Mairaj" w:date="2012-07-09T13:10:00Z">
        <w:r w:rsidR="00F83E04">
          <w:t>has</w:t>
        </w:r>
      </w:ins>
      <w:ins w:id="155" w:author="Haris.Mairaj" w:date="2012-07-09T13:09:00Z">
        <w:r w:rsidR="00F83E04">
          <w:t xml:space="preserve"> checkbox and second </w:t>
        </w:r>
      </w:ins>
      <w:ins w:id="156" w:author="Haris.Mairaj" w:date="2012-07-09T13:10:00Z">
        <w:r w:rsidR="00F83E04">
          <w:t>ha</w:t>
        </w:r>
      </w:ins>
      <w:ins w:id="157" w:author="Haris.Mairaj" w:date="2012-07-09T13:11:00Z">
        <w:r w:rsidR="00756397">
          <w:t>s</w:t>
        </w:r>
      </w:ins>
      <w:ins w:id="158" w:author="Haris.Mairaj" w:date="2012-06-29T15:06:00Z">
        <w:r w:rsidR="00EC5C20">
          <w:t xml:space="preserve"> input text field</w:t>
        </w:r>
      </w:ins>
      <w:ins w:id="159" w:author="Haris.Mairaj" w:date="2012-06-29T15:50:00Z">
        <w:r w:rsidR="00B91461">
          <w:t>.</w:t>
        </w:r>
      </w:ins>
      <w:ins w:id="160" w:author="Haris.Mairaj" w:date="2012-07-09T16:00:00Z">
        <w:r w:rsidR="00244D40">
          <w:br/>
        </w:r>
        <w:r w:rsidR="00244D40" w:rsidRPr="00C242D1">
          <w:t>Validation require</w:t>
        </w:r>
        <w:r w:rsidR="00244D40">
          <w:t>d – At least one topic.</w:t>
        </w:r>
      </w:ins>
    </w:p>
    <w:p w:rsidR="007A2C89" w:rsidRPr="007A2C89" w:rsidRDefault="00566359">
      <w:pPr>
        <w:pStyle w:val="ListParagraph"/>
        <w:numPr>
          <w:ilvl w:val="1"/>
          <w:numId w:val="31"/>
        </w:numPr>
        <w:rPr>
          <w:ins w:id="161" w:author="Haris.Mairaj" w:date="2012-06-29T15:18:00Z"/>
          <w:rPrChange w:id="162" w:author="Haris.Mairaj" w:date="2012-06-29T15:18:00Z">
            <w:rPr>
              <w:ins w:id="163" w:author="Haris.Mairaj" w:date="2012-06-29T15:18:00Z"/>
              <w:b/>
            </w:rPr>
          </w:rPrChange>
        </w:rPr>
      </w:pPr>
      <w:ins w:id="164" w:author="Haris.Mairaj" w:date="2012-07-09T13:16:00Z">
        <w:r>
          <w:rPr>
            <w:b/>
          </w:rPr>
          <w:t>Item Bank</w:t>
        </w:r>
      </w:ins>
    </w:p>
    <w:p w:rsidR="00000000" w:rsidRDefault="00AE0C92">
      <w:pPr>
        <w:pStyle w:val="ListParagraph"/>
        <w:numPr>
          <w:ilvl w:val="0"/>
          <w:numId w:val="34"/>
        </w:numPr>
        <w:rPr>
          <w:ins w:id="165" w:author="Haris.Mairaj" w:date="2012-07-09T15:52:00Z"/>
          <w:rPrChange w:id="166" w:author="Haris.Mairaj" w:date="2012-07-09T15:52:00Z">
            <w:rPr>
              <w:ins w:id="167" w:author="Haris.Mairaj" w:date="2012-07-09T15:52:00Z"/>
              <w:b/>
            </w:rPr>
          </w:rPrChange>
        </w:rPr>
        <w:pPrChange w:id="168" w:author="Haris.Mairaj" w:date="2012-07-09T15:52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169" w:author="Haris.Mairaj" w:date="2012-06-29T15:07:00Z">
        <w:r>
          <w:t xml:space="preserve">Fixed </w:t>
        </w:r>
      </w:ins>
      <w:ins w:id="170" w:author="Haris.Mairaj" w:date="2012-06-29T15:13:00Z">
        <w:r w:rsidR="001F2544">
          <w:t>15</w:t>
        </w:r>
      </w:ins>
      <w:ins w:id="171" w:author="Haris.Mairaj" w:date="2012-06-29T15:06:00Z">
        <w:r>
          <w:t xml:space="preserve"> </w:t>
        </w:r>
      </w:ins>
      <w:ins w:id="172" w:author="Haris.Mairaj" w:date="2012-06-29T15:50:00Z">
        <w:r w:rsidR="003F7CCB">
          <w:t>slots</w:t>
        </w:r>
      </w:ins>
      <w:ins w:id="173" w:author="Haris.Mairaj" w:date="2012-06-29T15:07:00Z">
        <w:r w:rsidR="00FE7FE1">
          <w:t xml:space="preserve"> </w:t>
        </w:r>
      </w:ins>
      <w:ins w:id="174" w:author="Haris.Mairaj" w:date="2012-06-29T15:14:00Z">
        <w:r w:rsidR="00DC1103">
          <w:t xml:space="preserve">and each </w:t>
        </w:r>
      </w:ins>
      <w:ins w:id="175" w:author="Haris.Mairaj" w:date="2012-06-29T15:50:00Z">
        <w:r w:rsidR="003F7CCB">
          <w:t>slot</w:t>
        </w:r>
      </w:ins>
      <w:ins w:id="176" w:author="Haris.Mairaj" w:date="2012-06-29T15:13:00Z">
        <w:r w:rsidR="001F2544">
          <w:t xml:space="preserve"> </w:t>
        </w:r>
      </w:ins>
      <w:ins w:id="177" w:author="Haris.Mairaj" w:date="2012-06-29T15:15:00Z">
        <w:r w:rsidR="00DC1103">
          <w:t xml:space="preserve">able </w:t>
        </w:r>
      </w:ins>
      <w:ins w:id="178" w:author="Haris.Mairaj" w:date="2012-06-29T15:07:00Z">
        <w:r w:rsidR="00FE7FE1">
          <w:t xml:space="preserve">to attach </w:t>
        </w:r>
      </w:ins>
      <w:ins w:id="179" w:author="Haris.Mairaj" w:date="2012-06-29T15:15:00Z">
        <w:r w:rsidR="00DC1103">
          <w:t xml:space="preserve">one </w:t>
        </w:r>
      </w:ins>
      <w:ins w:id="180" w:author="Haris.Mairaj" w:date="2012-06-29T15:07:00Z">
        <w:r w:rsidR="007A2C89" w:rsidRPr="007A2C89">
          <w:rPr>
            <w:b/>
            <w:rPrChange w:id="181" w:author="Haris.Mairaj" w:date="2012-07-09T15:52:00Z">
              <w:rPr>
                <w:color w:val="CC9900" w:themeColor="hyperlink"/>
                <w:sz w:val="16"/>
                <w:szCs w:val="16"/>
                <w:u w:val="single"/>
              </w:rPr>
            </w:rPrChange>
          </w:rPr>
          <w:t xml:space="preserve">Assessment item </w:t>
        </w:r>
      </w:ins>
      <w:ins w:id="182" w:author="Haris.Mairaj" w:date="2012-07-09T15:51:00Z">
        <w:r w:rsidR="007A2C89" w:rsidRPr="007A2C89">
          <w:rPr>
            <w:b/>
            <w:rPrChange w:id="183" w:author="Haris.Mairaj" w:date="2012-07-09T15:52:00Z">
              <w:rPr>
                <w:b/>
                <w:color w:val="CC9900" w:themeColor="hyperlink"/>
                <w:u w:val="single"/>
              </w:rPr>
            </w:rPrChange>
          </w:rPr>
          <w:t>Bank</w:t>
        </w:r>
      </w:ins>
      <w:ins w:id="184" w:author="Haris.Mairaj" w:date="2012-07-09T15:54:00Z">
        <w:r w:rsidR="00A76096">
          <w:rPr>
            <w:b/>
          </w:rPr>
          <w:t>.</w:t>
        </w:r>
      </w:ins>
      <w:ins w:id="185" w:author="Haris.Mairaj" w:date="2012-07-09T15:58:00Z">
        <w:r w:rsidR="00326902">
          <w:rPr>
            <w:b/>
          </w:rPr>
          <w:br/>
        </w:r>
        <w:r w:rsidR="00326902" w:rsidRPr="00C242D1">
          <w:t>Validation require</w:t>
        </w:r>
      </w:ins>
      <w:ins w:id="186" w:author="Haris.Mairaj" w:date="2012-07-09T15:59:00Z">
        <w:r w:rsidR="00326902">
          <w:t>d</w:t>
        </w:r>
      </w:ins>
      <w:ins w:id="187" w:author="Haris.Mairaj" w:date="2012-07-09T15:58:00Z">
        <w:r w:rsidR="00326902">
          <w:t xml:space="preserve"> - Each </w:t>
        </w:r>
      </w:ins>
      <w:ins w:id="188" w:author="Haris.Mairaj" w:date="2012-07-09T15:59:00Z">
        <w:r w:rsidR="00326902">
          <w:t>slot</w:t>
        </w:r>
      </w:ins>
      <w:ins w:id="189" w:author="Haris.Mairaj" w:date="2012-07-09T15:58:00Z">
        <w:r w:rsidR="00326902">
          <w:t xml:space="preserve"> </w:t>
        </w:r>
      </w:ins>
      <w:ins w:id="190" w:author="Haris.Mairaj" w:date="2012-07-09T15:59:00Z">
        <w:r w:rsidR="00D96403">
          <w:t>has item bank</w:t>
        </w:r>
      </w:ins>
      <w:ins w:id="191" w:author="Haris.Mairaj" w:date="2012-07-09T16:00:00Z">
        <w:r w:rsidR="008E641F">
          <w:t xml:space="preserve"> and set topic</w:t>
        </w:r>
      </w:ins>
      <w:ins w:id="192" w:author="Haris.Mairaj" w:date="2012-07-09T15:59:00Z">
        <w:r w:rsidR="00D96403">
          <w:t>.</w:t>
        </w:r>
      </w:ins>
    </w:p>
    <w:p w:rsidR="00000000" w:rsidRDefault="007A2C89">
      <w:pPr>
        <w:pStyle w:val="ListParagraph"/>
        <w:numPr>
          <w:ilvl w:val="0"/>
          <w:numId w:val="34"/>
        </w:numPr>
        <w:rPr>
          <w:ins w:id="193" w:author="Haris.Mairaj" w:date="2012-07-09T15:52:00Z"/>
          <w:rPrChange w:id="194" w:author="Haris.Mairaj" w:date="2012-07-09T15:52:00Z">
            <w:rPr>
              <w:ins w:id="195" w:author="Haris.Mairaj" w:date="2012-07-09T15:52:00Z"/>
              <w:b/>
            </w:rPr>
          </w:rPrChange>
        </w:rPr>
        <w:pPrChange w:id="196" w:author="Haris.Mairaj" w:date="2012-07-09T15:52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197" w:author="Haris.Mairaj" w:date="2012-06-29T15:15:00Z">
        <w:r w:rsidRPr="007A2C89">
          <w:rPr>
            <w:b/>
            <w:rPrChange w:id="198" w:author="Haris.Mairaj" w:date="2012-07-09T15:52:00Z">
              <w:rPr>
                <w:b/>
                <w:color w:val="CC9900" w:themeColor="hyperlink"/>
                <w:sz w:val="16"/>
                <w:szCs w:val="16"/>
                <w:u w:val="single"/>
              </w:rPr>
            </w:rPrChange>
          </w:rPr>
          <w:t xml:space="preserve">Assessment item Bank </w:t>
        </w:r>
      </w:ins>
      <w:ins w:id="199" w:author="Haris.Mairaj" w:date="2012-07-09T15:54:00Z">
        <w:r w:rsidR="00417966">
          <w:t>should</w:t>
        </w:r>
      </w:ins>
      <w:ins w:id="200" w:author="Haris.Mairaj" w:date="2012-06-29T15:08:00Z">
        <w:r w:rsidRPr="007A2C89">
          <w:rPr>
            <w:rPrChange w:id="201" w:author="Haris.Mairaj" w:date="2012-06-29T15:08:00Z">
              <w:rPr>
                <w:b/>
                <w:color w:val="CC9900" w:themeColor="hyperlink"/>
                <w:sz w:val="16"/>
                <w:szCs w:val="16"/>
                <w:u w:val="single"/>
              </w:rPr>
            </w:rPrChange>
          </w:rPr>
          <w:t xml:space="preserve"> have </w:t>
        </w:r>
      </w:ins>
      <w:ins w:id="202" w:author="Haris.Mairaj" w:date="2012-06-29T15:09:00Z">
        <w:r w:rsidRPr="007A2C89">
          <w:rPr>
            <w:b/>
            <w:rPrChange w:id="203" w:author="Haris.Mairaj" w:date="2012-07-09T15:52:00Z">
              <w:rPr>
                <w:color w:val="CC9900" w:themeColor="hyperlink"/>
                <w:sz w:val="16"/>
                <w:szCs w:val="16"/>
                <w:u w:val="single"/>
              </w:rPr>
            </w:rPrChange>
          </w:rPr>
          <w:t xml:space="preserve">Assessment </w:t>
        </w:r>
      </w:ins>
      <w:ins w:id="204" w:author="Haris.Mairaj" w:date="2012-06-29T15:08:00Z">
        <w:r w:rsidRPr="007A2C89">
          <w:rPr>
            <w:b/>
            <w:rPrChange w:id="205" w:author="Haris.Mairaj" w:date="2012-07-09T15:52:00Z">
              <w:rPr>
                <w:b/>
                <w:color w:val="CC9900" w:themeColor="hyperlink"/>
                <w:sz w:val="16"/>
                <w:szCs w:val="16"/>
                <w:u w:val="single"/>
              </w:rPr>
            </w:rPrChange>
          </w:rPr>
          <w:t>item</w:t>
        </w:r>
      </w:ins>
      <w:ins w:id="206" w:author="Haris.Mairaj" w:date="2012-07-09T15:54:00Z">
        <w:r w:rsidR="00A76096">
          <w:rPr>
            <w:b/>
          </w:rPr>
          <w:t>.</w:t>
        </w:r>
      </w:ins>
      <w:ins w:id="207" w:author="Haris.Mairaj" w:date="2012-07-09T15:57:00Z">
        <w:r w:rsidR="005E40F4">
          <w:rPr>
            <w:b/>
          </w:rPr>
          <w:br/>
        </w:r>
      </w:ins>
      <w:ins w:id="208" w:author="Haris.Mairaj" w:date="2012-07-09T15:56:00Z">
        <w:r w:rsidRPr="007A2C89">
          <w:rPr>
            <w:rPrChange w:id="209" w:author="Haris.Mairaj" w:date="2012-07-09T15:56:00Z">
              <w:rPr>
                <w:b/>
                <w:color w:val="CC9900" w:themeColor="hyperlink"/>
                <w:u w:val="single"/>
              </w:rPr>
            </w:rPrChange>
          </w:rPr>
          <w:t>Validation require</w:t>
        </w:r>
      </w:ins>
      <w:ins w:id="210" w:author="Haris.Mairaj" w:date="2012-07-09T15:59:00Z">
        <w:r w:rsidR="00326902">
          <w:t>d</w:t>
        </w:r>
      </w:ins>
      <w:ins w:id="211" w:author="Haris.Mairaj" w:date="2012-07-09T15:58:00Z">
        <w:r w:rsidR="008959A7">
          <w:t xml:space="preserve"> - </w:t>
        </w:r>
        <w:r w:rsidR="00326902">
          <w:t>Each</w:t>
        </w:r>
      </w:ins>
      <w:ins w:id="212" w:author="Haris.Mairaj" w:date="2012-07-09T15:56:00Z">
        <w:r w:rsidR="00C242D1">
          <w:t xml:space="preserve"> </w:t>
        </w:r>
      </w:ins>
      <w:ins w:id="213" w:author="Haris.Mairaj" w:date="2012-07-09T15:58:00Z">
        <w:r w:rsidR="00326902">
          <w:t xml:space="preserve">bank </w:t>
        </w:r>
      </w:ins>
      <w:ins w:id="214" w:author="Haris.Mairaj" w:date="2012-07-09T15:56:00Z">
        <w:r w:rsidR="00C242D1">
          <w:t>has at least one item</w:t>
        </w:r>
      </w:ins>
      <w:ins w:id="215" w:author="Haris.Mairaj" w:date="2012-07-09T15:58:00Z">
        <w:r w:rsidR="008959A7">
          <w:t xml:space="preserve"> required</w:t>
        </w:r>
      </w:ins>
      <w:ins w:id="216" w:author="Haris.Mairaj" w:date="2012-07-09T15:57:00Z">
        <w:r w:rsidR="00C242D1">
          <w:t>.</w:t>
        </w:r>
      </w:ins>
    </w:p>
    <w:p w:rsidR="007A2C89" w:rsidRPr="007A2C89" w:rsidRDefault="007A2C89" w:rsidP="007A2C89">
      <w:pPr>
        <w:pStyle w:val="ListParagraph"/>
        <w:numPr>
          <w:ilvl w:val="0"/>
          <w:numId w:val="34"/>
        </w:numPr>
        <w:rPr>
          <w:del w:id="217" w:author="Haris.Mairaj" w:date="2012-06-29T15:16:00Z"/>
          <w:rPrChange w:id="218" w:author="Haris.Mairaj" w:date="2012-06-29T15:22:00Z">
            <w:rPr>
              <w:del w:id="219" w:author="Haris.Mairaj" w:date="2012-06-29T15:16:00Z"/>
              <w:b/>
            </w:rPr>
          </w:rPrChange>
        </w:rPr>
        <w:pPrChange w:id="220" w:author="Haris.Mairaj" w:date="2012-07-09T15:54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221" w:author="Haris.Mairaj" w:date="2012-07-09T15:50:00Z">
        <w:r w:rsidRPr="007A2C89">
          <w:rPr>
            <w:b/>
            <w:rPrChange w:id="222" w:author="Haris.Mairaj" w:date="2012-07-09T15:52:00Z">
              <w:rPr>
                <w:b/>
                <w:color w:val="CC9900" w:themeColor="hyperlink"/>
                <w:u w:val="single"/>
              </w:rPr>
            </w:rPrChange>
          </w:rPr>
          <w:t>Assessment item</w:t>
        </w:r>
      </w:ins>
      <w:ins w:id="223" w:author="Haris.Mairaj" w:date="2012-06-29T15:21:00Z">
        <w:r w:rsidRPr="007A2C89">
          <w:rPr>
            <w:rPrChange w:id="224" w:author="Haris.Mairaj" w:date="2012-06-29T15:22:00Z">
              <w:rPr>
                <w:color w:val="CC9900" w:themeColor="hyperlink"/>
                <w:sz w:val="16"/>
                <w:szCs w:val="16"/>
                <w:u w:val="single"/>
              </w:rPr>
            </w:rPrChange>
          </w:rPr>
          <w:t xml:space="preserve"> </w:t>
        </w:r>
      </w:ins>
      <w:ins w:id="225" w:author="Haris.Mairaj" w:date="2012-07-09T15:55:00Z">
        <w:r w:rsidR="00A76096">
          <w:t xml:space="preserve">has </w:t>
        </w:r>
      </w:ins>
    </w:p>
    <w:p w:rsidR="007A2C89" w:rsidRDefault="007A2C89" w:rsidP="007A2C89">
      <w:pPr>
        <w:pStyle w:val="ListParagraph"/>
        <w:numPr>
          <w:ilvl w:val="0"/>
          <w:numId w:val="34"/>
        </w:numPr>
        <w:rPr>
          <w:del w:id="226" w:author="Haris.Mairaj" w:date="2012-06-29T15:16:00Z"/>
        </w:rPr>
        <w:pPrChange w:id="227" w:author="Haris.Mairaj" w:date="2012-07-09T15:54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moveTo w:id="228" w:author="Haris.Mairaj" w:date="2012-06-28T15:40:00Z">
        <w:del w:id="229" w:author="Haris.Mairaj" w:date="2012-06-29T15:16:00Z">
          <w:r w:rsidRPr="007A2C89">
            <w:rPr>
              <w:rPrChange w:id="230" w:author="Haris.Mairaj" w:date="2012-06-29T15:22:00Z">
                <w:rPr>
                  <w:b/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>Assessment item bank contains 14 child assessment item banks.</w:delText>
          </w:r>
        </w:del>
      </w:moveTo>
    </w:p>
    <w:p w:rsidR="007A2C89" w:rsidRDefault="007A2C89" w:rsidP="007A2C89">
      <w:pPr>
        <w:pStyle w:val="ListParagraph"/>
        <w:numPr>
          <w:ilvl w:val="0"/>
          <w:numId w:val="34"/>
        </w:numPr>
        <w:rPr>
          <w:del w:id="231" w:author="Haris.Mairaj" w:date="2012-06-29T15:16:00Z"/>
        </w:rPr>
        <w:pPrChange w:id="232" w:author="Haris.Mairaj" w:date="2012-07-09T15:54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moveTo w:id="233" w:author="Haris.Mairaj" w:date="2012-06-28T15:40:00Z">
        <w:del w:id="234" w:author="Haris.Mairaj" w:date="2012-06-29T15:16:00Z">
          <w:r w:rsidRPr="007A2C89">
            <w:rPr>
              <w:rPrChange w:id="235" w:author="Haris.Mairaj" w:date="2012-06-29T15:22:00Z">
                <w:rPr>
                  <w:b/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>Assessment item bank contains unlimited child assessment items.</w:delText>
          </w:r>
        </w:del>
      </w:moveTo>
    </w:p>
    <w:p w:rsidR="007A2C89" w:rsidRDefault="007A2C89" w:rsidP="007A2C89">
      <w:pPr>
        <w:pStyle w:val="ListParagraph"/>
        <w:numPr>
          <w:ilvl w:val="0"/>
          <w:numId w:val="34"/>
        </w:numPr>
        <w:rPr>
          <w:del w:id="236" w:author="Haris.Mairaj" w:date="2012-06-28T15:40:00Z"/>
        </w:rPr>
        <w:pPrChange w:id="237" w:author="Haris.Mairaj" w:date="2012-07-09T15:54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commentRangeStart w:id="238"/>
      <w:moveTo w:id="239" w:author="Haris.Mairaj" w:date="2012-06-28T15:40:00Z">
        <w:del w:id="240" w:author="Haris.Mairaj" w:date="2012-06-29T15:17:00Z">
          <w:r w:rsidRPr="007A2C89">
            <w:rPr>
              <w:rPrChange w:id="241" w:author="Haris.Mairaj" w:date="2012-06-29T15:22:00Z">
                <w:rPr>
                  <w:b/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 xml:space="preserve">Assessment item </w:delText>
          </w:r>
          <w:r w:rsidRPr="007A2C89">
            <w:rPr>
              <w:rPrChange w:id="242" w:author="Haris.Mairaj" w:date="2012-06-29T15:17:00Z">
                <w:rPr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 xml:space="preserve">contains </w:delText>
          </w:r>
        </w:del>
        <w:del w:id="243" w:author="Haris.Mairaj" w:date="2012-07-09T15:55:00Z">
          <w:r w:rsidRPr="007A2C89">
            <w:rPr>
              <w:rPrChange w:id="244" w:author="Haris.Mairaj" w:date="2012-06-29T15:17:00Z">
                <w:rPr>
                  <w:color w:val="CC9900" w:themeColor="hyperlink"/>
                  <w:sz w:val="16"/>
                  <w:szCs w:val="16"/>
                  <w:u w:val="single"/>
                </w:rPr>
              </w:rPrChange>
            </w:rPr>
            <w:delText>multiple</w:delText>
          </w:r>
        </w:del>
        <w:ins w:id="245" w:author="Haris.Mairaj" w:date="2012-07-09T15:55:00Z">
          <w:r w:rsidRPr="007A2C89">
            <w:rPr>
              <w:rPrChange w:id="246" w:author="Haris.Mairaj" w:date="2012-06-29T15:17:00Z">
                <w:rPr>
                  <w:color w:val="CC9900" w:themeColor="hyperlink"/>
                  <w:u w:val="single"/>
                </w:rPr>
              </w:rPrChange>
            </w:rPr>
            <w:t>Multiple</w:t>
          </w:r>
        </w:ins>
        <w:r w:rsidR="00B24551">
          <w:t xml:space="preserve"> choices – Single select with four option choices and simple feedback.</w:t>
        </w:r>
        <w:commentRangeEnd w:id="238"/>
        <w:r w:rsidR="00B24551">
          <w:rPr>
            <w:rStyle w:val="CommentReference"/>
          </w:rPr>
          <w:commentReference w:id="238"/>
        </w:r>
      </w:moveTo>
    </w:p>
    <w:p w:rsidR="00000000" w:rsidRDefault="00B34861">
      <w:pPr>
        <w:pStyle w:val="ListParagraph"/>
        <w:numPr>
          <w:ilvl w:val="0"/>
          <w:numId w:val="34"/>
        </w:numPr>
        <w:rPr>
          <w:ins w:id="247" w:author="Haris.Mairaj" w:date="2012-07-09T15:55:00Z"/>
          <w:color w:val="00B0F0"/>
          <w:rPrChange w:id="248" w:author="Haris.Mairaj" w:date="2012-07-09T15:55:00Z">
            <w:rPr>
              <w:ins w:id="249" w:author="Haris.Mairaj" w:date="2012-07-09T15:55:00Z"/>
            </w:rPr>
          </w:rPrChange>
        </w:rPr>
        <w:pPrChange w:id="250" w:author="Haris.Mairaj" w:date="2012-07-09T15:53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</w:p>
    <w:p w:rsidR="00000000" w:rsidRDefault="001A69FA">
      <w:pPr>
        <w:pStyle w:val="ListParagraph"/>
        <w:numPr>
          <w:ilvl w:val="0"/>
          <w:numId w:val="34"/>
        </w:numPr>
        <w:rPr>
          <w:ins w:id="251" w:author="Haris.Mairaj" w:date="2012-06-29T15:51:00Z"/>
          <w:color w:val="00B0F0"/>
          <w:rPrChange w:id="252" w:author="Haris.Mairaj" w:date="2012-07-09T15:55:00Z">
            <w:rPr>
              <w:ins w:id="253" w:author="Haris.Mairaj" w:date="2012-06-29T15:51:00Z"/>
            </w:rPr>
          </w:rPrChange>
        </w:rPr>
        <w:pPrChange w:id="254" w:author="Haris.Mairaj" w:date="2012-07-09T15:53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255" w:author="Haris.Mairaj" w:date="2012-07-09T13:19:00Z">
        <w:r>
          <w:t xml:space="preserve">Topic </w:t>
        </w:r>
      </w:ins>
      <w:ins w:id="256" w:author="Haris.Mairaj" w:date="2012-07-09T13:20:00Z">
        <w:r>
          <w:t xml:space="preserve">column has </w:t>
        </w:r>
      </w:ins>
      <w:ins w:id="257" w:author="Haris.Mairaj" w:date="2012-07-09T13:22:00Z">
        <w:r w:rsidR="00B20931">
          <w:t xml:space="preserve">a </w:t>
        </w:r>
      </w:ins>
      <w:ins w:id="258" w:author="Haris.Mairaj" w:date="2012-07-09T13:20:00Z">
        <w:r>
          <w:t xml:space="preserve">list which </w:t>
        </w:r>
      </w:ins>
      <w:ins w:id="259" w:author="Haris.Mairaj" w:date="2012-07-09T13:22:00Z">
        <w:r w:rsidR="006A01F6">
          <w:t>was</w:t>
        </w:r>
      </w:ins>
      <w:ins w:id="260" w:author="Haris.Mairaj" w:date="2012-07-09T13:20:00Z">
        <w:r>
          <w:t xml:space="preserve"> fi</w:t>
        </w:r>
      </w:ins>
      <w:ins w:id="261" w:author="Haris.Mairaj" w:date="2012-07-09T13:21:00Z">
        <w:r>
          <w:t xml:space="preserve">lled from the above </w:t>
        </w:r>
        <w:r w:rsidR="007A2C89" w:rsidRPr="007A2C89">
          <w:rPr>
            <w:b/>
            <w:rPrChange w:id="262" w:author="Haris.Mairaj" w:date="2012-07-09T15:55:00Z">
              <w:rPr>
                <w:color w:val="CC9900" w:themeColor="hyperlink"/>
                <w:u w:val="single"/>
              </w:rPr>
            </w:rPrChange>
          </w:rPr>
          <w:t>“Topic”</w:t>
        </w:r>
      </w:ins>
      <w:ins w:id="263" w:author="Haris.Mairaj" w:date="2012-07-09T13:20:00Z">
        <w:r>
          <w:t xml:space="preserve"> </w:t>
        </w:r>
      </w:ins>
      <w:ins w:id="264" w:author="Haris.Mairaj" w:date="2012-07-09T13:22:00Z">
        <w:r w:rsidR="00BF3A76">
          <w:t>table</w:t>
        </w:r>
        <w:r w:rsidR="007A2C89" w:rsidRPr="007A2C89">
          <w:rPr>
            <w:color w:val="00B0F0"/>
            <w:rPrChange w:id="265" w:author="Haris.Mairaj" w:date="2012-07-09T15:55:00Z">
              <w:rPr>
                <w:color w:val="CC9900" w:themeColor="hyperlink"/>
                <w:u w:val="single"/>
              </w:rPr>
            </w:rPrChange>
          </w:rPr>
          <w:t>.</w:t>
        </w:r>
      </w:ins>
    </w:p>
    <w:moveToRangeEnd w:id="130"/>
    <w:p w:rsidR="007A2C89" w:rsidRDefault="007A2C89" w:rsidP="007A2C89">
      <w:pPr>
        <w:ind w:left="1440"/>
        <w:pPrChange w:id="266" w:author="Haris.Mairaj" w:date="2012-06-29T15:21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</w:p>
    <w:p w:rsidR="00950442" w:rsidRDefault="00950442" w:rsidP="00950442">
      <w:pPr>
        <w:pStyle w:val="Heading1"/>
      </w:pPr>
      <w:bookmarkStart w:id="267" w:name="_Toc327456410"/>
      <w:bookmarkStart w:id="268" w:name="_Toc329614900"/>
      <w:r>
        <w:lastRenderedPageBreak/>
        <w:t>Configuration XML</w:t>
      </w:r>
      <w:bookmarkEnd w:id="267"/>
      <w:bookmarkEnd w:id="268"/>
      <w:r>
        <w:t xml:space="preserve">  </w:t>
      </w:r>
    </w:p>
    <w:p w:rsidR="00E86C48" w:rsidRDefault="00EC2FD3" w:rsidP="00B14AB2">
      <w:pPr>
        <w:pStyle w:val="ListParagraph"/>
        <w:ind w:left="180"/>
        <w:rPr>
          <w:ins w:id="269" w:author="Haris.Mairaj" w:date="2012-06-28T15:47:00Z"/>
        </w:rPr>
      </w:pPr>
      <w:r>
        <w:rPr>
          <w:noProof/>
          <w:lang w:bidi="ar-SA"/>
        </w:rPr>
        <w:drawing>
          <wp:inline distT="0" distB="0" distL="0" distR="0">
            <wp:extent cx="5700540" cy="4038600"/>
            <wp:effectExtent l="19050" t="0" r="0" b="0"/>
            <wp:docPr id="4" name="Picture 3" descr="2012-06-14_13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6-14_13223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40" cy="40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82" w:rsidRDefault="00031A82" w:rsidP="00031A82">
      <w:pPr>
        <w:pStyle w:val="ListParagraph"/>
        <w:ind w:left="0"/>
      </w:pPr>
    </w:p>
    <w:p w:rsidR="00813E96" w:rsidRDefault="00854D04" w:rsidP="006A67DA">
      <w:pPr>
        <w:pStyle w:val="Heading1"/>
      </w:pPr>
      <w:bookmarkStart w:id="270" w:name="_Toc327456411"/>
      <w:bookmarkStart w:id="271" w:name="_Toc329614901"/>
      <w:r>
        <w:lastRenderedPageBreak/>
        <w:t>Preview</w:t>
      </w:r>
      <w:r w:rsidR="00B54DFA">
        <w:t xml:space="preserve"> Mode</w:t>
      </w:r>
      <w:bookmarkEnd w:id="270"/>
      <w:bookmarkEnd w:id="271"/>
    </w:p>
    <w:p w:rsidR="00233CC3" w:rsidRPr="00233CC3" w:rsidRDefault="00233CC3" w:rsidP="006A67DA">
      <w:pPr>
        <w:pStyle w:val="Heading2-initial"/>
      </w:pPr>
      <w:bookmarkStart w:id="272" w:name="_Toc327456412"/>
      <w:bookmarkStart w:id="273" w:name="_Toc329614902"/>
      <w:r>
        <w:t>Splash Screen</w:t>
      </w:r>
      <w:bookmarkEnd w:id="272"/>
      <w:bookmarkEnd w:id="273"/>
    </w:p>
    <w:p w:rsidR="000D60FC" w:rsidRDefault="000D60FC" w:rsidP="00FB511B">
      <w:r>
        <w:rPr>
          <w:noProof/>
          <w:lang w:bidi="ar-SA"/>
        </w:rPr>
        <w:drawing>
          <wp:inline distT="0" distB="0" distL="0" distR="0">
            <wp:extent cx="5943600" cy="2548255"/>
            <wp:effectExtent l="19050" t="0" r="0" b="0"/>
            <wp:docPr id="1" name="Picture 0" descr="splash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_scree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A" w:rsidRDefault="00C375DA" w:rsidP="00C375DA">
      <w:pPr>
        <w:pStyle w:val="Heading2-initial"/>
      </w:pPr>
      <w:bookmarkStart w:id="274" w:name="_Toc327456413"/>
      <w:bookmarkStart w:id="275" w:name="_Toc329614903"/>
      <w:r>
        <w:t>Play Area</w:t>
      </w:r>
      <w:r w:rsidR="00DD3C79">
        <w:t xml:space="preserve"> – Question with Options</w:t>
      </w:r>
      <w:bookmarkEnd w:id="274"/>
      <w:bookmarkEnd w:id="275"/>
    </w:p>
    <w:p w:rsidR="007120FB" w:rsidRDefault="000D60FC" w:rsidP="00FB511B">
      <w:r w:rsidRPr="000D60FC">
        <w:rPr>
          <w:noProof/>
          <w:lang w:bidi="ar-SA"/>
        </w:rPr>
        <w:drawing>
          <wp:inline distT="0" distB="0" distL="0" distR="0">
            <wp:extent cx="5943600" cy="2546369"/>
            <wp:effectExtent l="19050" t="0" r="0" b="0"/>
            <wp:docPr id="5" name="Picture 5" descr="MC_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templat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EB" w:rsidRDefault="005C1CEB" w:rsidP="005C1CEB">
      <w:pPr>
        <w:pStyle w:val="Heading2-initial"/>
      </w:pPr>
      <w:bookmarkStart w:id="276" w:name="_Toc327456414"/>
      <w:bookmarkStart w:id="277" w:name="_Toc329614904"/>
      <w:r>
        <w:lastRenderedPageBreak/>
        <w:t>Play Area – Feedback</w:t>
      </w:r>
      <w:bookmarkEnd w:id="276"/>
      <w:bookmarkEnd w:id="277"/>
    </w:p>
    <w:p w:rsidR="00A71B29" w:rsidRDefault="000D60FC" w:rsidP="00FB511B">
      <w:r>
        <w:rPr>
          <w:noProof/>
          <w:lang w:bidi="ar-SA"/>
        </w:rPr>
        <w:drawing>
          <wp:inline distT="0" distB="0" distL="0" distR="0">
            <wp:extent cx="5943600" cy="2544445"/>
            <wp:effectExtent l="19050" t="0" r="0" b="0"/>
            <wp:docPr id="7" name="Picture 6" descr="2012-05-04_154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41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31" w:rsidRDefault="00682031" w:rsidP="00682031"/>
    <w:p w:rsidR="00682031" w:rsidRDefault="00E32912" w:rsidP="00682031">
      <w:pPr>
        <w:pStyle w:val="Heading2-initial"/>
      </w:pPr>
      <w:bookmarkStart w:id="278" w:name="_Toc329614905"/>
      <w:r w:rsidRPr="0092243F">
        <w:t xml:space="preserve">Review </w:t>
      </w:r>
      <w:r>
        <w:t>and Analyze Module</w:t>
      </w:r>
      <w:bookmarkEnd w:id="278"/>
    </w:p>
    <w:p w:rsidR="00682031" w:rsidRPr="00C111BB" w:rsidRDefault="00682031" w:rsidP="00682031">
      <w:r>
        <w:rPr>
          <w:noProof/>
          <w:lang w:bidi="ar-SA"/>
        </w:rPr>
        <w:drawing>
          <wp:inline distT="0" distB="0" distL="0" distR="0">
            <wp:extent cx="5867400" cy="2459370"/>
            <wp:effectExtent l="19050" t="0" r="0" b="0"/>
            <wp:docPr id="10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7" cstate="print"/>
                    <a:srcRect l="1111" t="11589" r="1566" b="33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29" w:rsidRDefault="00A71B29" w:rsidP="00F83877">
      <w:pPr>
        <w:pStyle w:val="Heading2-initial"/>
      </w:pPr>
      <w:bookmarkStart w:id="279" w:name="_Toc327456415"/>
      <w:bookmarkStart w:id="280" w:name="_Toc329614906"/>
      <w:r>
        <w:lastRenderedPageBreak/>
        <w:t>Final Screen</w:t>
      </w:r>
      <w:bookmarkEnd w:id="279"/>
      <w:bookmarkEnd w:id="280"/>
    </w:p>
    <w:p w:rsidR="00A264FC" w:rsidRPr="00C111BB" w:rsidRDefault="000D60FC" w:rsidP="00F83877">
      <w:r>
        <w:rPr>
          <w:noProof/>
          <w:lang w:bidi="ar-SA"/>
        </w:rPr>
        <w:drawing>
          <wp:inline distT="0" distB="0" distL="0" distR="0">
            <wp:extent cx="5943600" cy="2530636"/>
            <wp:effectExtent l="19050" t="0" r="0" b="0"/>
            <wp:docPr id="9" name="Picture 8" descr="2012-05-04_154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5-04_154714.jpg"/>
                    <pic:cNvPicPr/>
                  </pic:nvPicPr>
                  <pic:blipFill>
                    <a:blip r:embed="rId18" cstate="print"/>
                    <a:srcRect l="802" t="10702" r="890" b="20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FC" w:rsidRPr="00C111BB" w:rsidSect="00BC5DD6">
      <w:footerReference w:type="default" r:id="rId1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7" w:author="Laura James" w:date="2012-06-26T17:28:00Z" w:initials="lj">
    <w:p w:rsidR="00A65098" w:rsidRDefault="00A65098">
      <w:pPr>
        <w:pStyle w:val="CommentText"/>
      </w:pPr>
      <w:r>
        <w:rPr>
          <w:rStyle w:val="CommentReference"/>
        </w:rPr>
        <w:annotationRef/>
      </w:r>
      <w:r>
        <w:t>Or course player (whether preview or not)?</w:t>
      </w:r>
    </w:p>
    <w:p w:rsidR="0014289C" w:rsidRDefault="0014289C">
      <w:pPr>
        <w:pStyle w:val="CommentText"/>
      </w:pPr>
    </w:p>
    <w:p w:rsidR="005B71B1" w:rsidRDefault="00293B36">
      <w:pPr>
        <w:pStyle w:val="CommentText"/>
      </w:pPr>
      <w:r>
        <w:t xml:space="preserve">Haris - </w:t>
      </w:r>
      <w:r w:rsidR="005B71B1">
        <w:t>Preview mode is the term. It is equal to course player</w:t>
      </w:r>
    </w:p>
  </w:comment>
  <w:comment w:id="67" w:author="Laura James" w:date="2012-06-26T17:29:00Z" w:initials="lj">
    <w:p w:rsidR="00A65098" w:rsidRDefault="00A65098">
      <w:pPr>
        <w:pStyle w:val="CommentText"/>
      </w:pPr>
      <w:r>
        <w:rPr>
          <w:rStyle w:val="CommentReference"/>
        </w:rPr>
        <w:annotationRef/>
      </w:r>
      <w:r>
        <w:t xml:space="preserve"> Not sure what this means. Do you mean that the template has one XML configuration file, which feeds the SWF data holder?</w:t>
      </w:r>
    </w:p>
    <w:p w:rsidR="005B71B1" w:rsidRDefault="005B71B1">
      <w:pPr>
        <w:pStyle w:val="CommentText"/>
      </w:pPr>
    </w:p>
    <w:p w:rsidR="00293B36" w:rsidRDefault="00293B36">
      <w:pPr>
        <w:pStyle w:val="CommentText"/>
      </w:pPr>
      <w:r>
        <w:t>Haris - Yes xml configuration file is the data holder.</w:t>
      </w:r>
    </w:p>
    <w:p w:rsidR="005B71B1" w:rsidRDefault="00293B36">
      <w:pPr>
        <w:pStyle w:val="CommentText"/>
      </w:pPr>
      <w:r>
        <w:t>Game get this xml and run it without setting of layer data.</w:t>
      </w:r>
    </w:p>
  </w:comment>
  <w:comment w:id="119" w:author="Laura James" w:date="2012-06-26T17:31:00Z" w:initials="lj">
    <w:p w:rsidR="00A65098" w:rsidRDefault="00A65098">
      <w:pPr>
        <w:pStyle w:val="CommentText"/>
      </w:pPr>
      <w:r>
        <w:rPr>
          <w:rStyle w:val="CommentReference"/>
        </w:rPr>
        <w:annotationRef/>
      </w:r>
      <w:r>
        <w:t xml:space="preserve">How will we check to ensure that all questions have exactly (or at least) </w:t>
      </w:r>
      <w:r w:rsidR="00223476">
        <w:t>4 choices, and simple feedback?</w:t>
      </w:r>
    </w:p>
    <w:p w:rsidR="00223476" w:rsidRDefault="00223476">
      <w:pPr>
        <w:pStyle w:val="CommentText"/>
      </w:pPr>
    </w:p>
    <w:p w:rsidR="00223476" w:rsidRDefault="00223476">
      <w:pPr>
        <w:pStyle w:val="CommentText"/>
      </w:pPr>
      <w:r>
        <w:t xml:space="preserve">Haris </w:t>
      </w:r>
      <w:r w:rsidR="00CD4B80">
        <w:t>–</w:t>
      </w:r>
      <w:r>
        <w:t xml:space="preserve"> </w:t>
      </w:r>
      <w:r w:rsidR="00CD4B80">
        <w:t>LCMS will have the new assessment item type, or form will have validations.</w:t>
      </w:r>
    </w:p>
  </w:comment>
  <w:comment w:id="238" w:author="Laura James" w:date="2012-06-28T15:40:00Z" w:initials="lj">
    <w:p w:rsidR="00B24551" w:rsidRDefault="00B24551" w:rsidP="00B24551">
      <w:pPr>
        <w:pStyle w:val="CommentText"/>
      </w:pPr>
      <w:r>
        <w:rPr>
          <w:rStyle w:val="CommentReference"/>
        </w:rPr>
        <w:annotationRef/>
      </w:r>
      <w:r>
        <w:t>How will we check to ensure that all questions have exactly (or at least) 4 choices, and simple feedback?</w:t>
      </w:r>
    </w:p>
    <w:p w:rsidR="00B24551" w:rsidRDefault="00B24551" w:rsidP="00B24551">
      <w:pPr>
        <w:pStyle w:val="CommentText"/>
      </w:pPr>
    </w:p>
    <w:p w:rsidR="00B24551" w:rsidRDefault="00B24551" w:rsidP="00B24551">
      <w:pPr>
        <w:pStyle w:val="CommentText"/>
      </w:pPr>
      <w:r>
        <w:t>Haris – LCMS will have the new assessment item type, or form will have validations.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861" w:rsidRDefault="00B34861" w:rsidP="00F83877">
      <w:r>
        <w:separator/>
      </w:r>
    </w:p>
  </w:endnote>
  <w:endnote w:type="continuationSeparator" w:id="0">
    <w:p w:rsidR="00B34861" w:rsidRDefault="00B34861" w:rsidP="00F83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2579"/>
      <w:docPartObj>
        <w:docPartGallery w:val="Page Numbers (Bottom of Page)"/>
        <w:docPartUnique/>
      </w:docPartObj>
    </w:sdtPr>
    <w:sdtContent>
      <w:p w:rsidR="00A27FEA" w:rsidRDefault="007A2C89">
        <w:pPr>
          <w:pStyle w:val="Footer"/>
          <w:jc w:val="right"/>
        </w:pPr>
        <w:fldSimple w:instr=" PAGE   \* MERGEFORMAT ">
          <w:r w:rsidR="00E3566A">
            <w:rPr>
              <w:noProof/>
            </w:rPr>
            <w:t>8</w:t>
          </w:r>
        </w:fldSimple>
      </w:p>
    </w:sdtContent>
  </w:sdt>
  <w:p w:rsidR="00A27FEA" w:rsidRDefault="00A27F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861" w:rsidRDefault="00B34861" w:rsidP="00F83877">
      <w:r>
        <w:separator/>
      </w:r>
    </w:p>
  </w:footnote>
  <w:footnote w:type="continuationSeparator" w:id="0">
    <w:p w:rsidR="00B34861" w:rsidRDefault="00B34861" w:rsidP="00F83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713C"/>
    <w:multiLevelType w:val="hybridMultilevel"/>
    <w:tmpl w:val="E99C8662"/>
    <w:lvl w:ilvl="0" w:tplc="CF2A32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30FE"/>
    <w:multiLevelType w:val="hybridMultilevel"/>
    <w:tmpl w:val="951A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05E9"/>
    <w:multiLevelType w:val="hybridMultilevel"/>
    <w:tmpl w:val="BBFC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1572"/>
    <w:multiLevelType w:val="hybridMultilevel"/>
    <w:tmpl w:val="E98C2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65E2"/>
    <w:multiLevelType w:val="hybridMultilevel"/>
    <w:tmpl w:val="1418243E"/>
    <w:lvl w:ilvl="0" w:tplc="35A8E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A3099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D8F4C4">
      <w:start w:val="1"/>
      <w:numFmt w:val="bullet"/>
      <w:lvlText w:val="&gt;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30861"/>
    <w:multiLevelType w:val="hybridMultilevel"/>
    <w:tmpl w:val="5E4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53398"/>
    <w:multiLevelType w:val="hybridMultilevel"/>
    <w:tmpl w:val="B5B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C67A4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8F2C22"/>
    <w:multiLevelType w:val="hybridMultilevel"/>
    <w:tmpl w:val="B8AAD6DC"/>
    <w:lvl w:ilvl="0" w:tplc="CD6A1550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DE7511C"/>
    <w:multiLevelType w:val="hybridMultilevel"/>
    <w:tmpl w:val="ABA0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D4AEE"/>
    <w:multiLevelType w:val="hybridMultilevel"/>
    <w:tmpl w:val="B0E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B5B73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372F5"/>
    <w:multiLevelType w:val="hybridMultilevel"/>
    <w:tmpl w:val="F31A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34ABA"/>
    <w:multiLevelType w:val="hybridMultilevel"/>
    <w:tmpl w:val="D9368680"/>
    <w:lvl w:ilvl="0" w:tplc="B2027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71BD6"/>
    <w:multiLevelType w:val="hybridMultilevel"/>
    <w:tmpl w:val="54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61B9E"/>
    <w:multiLevelType w:val="hybridMultilevel"/>
    <w:tmpl w:val="3388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9057C4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46E9"/>
    <w:multiLevelType w:val="hybridMultilevel"/>
    <w:tmpl w:val="2A72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36E4E"/>
    <w:multiLevelType w:val="hybridMultilevel"/>
    <w:tmpl w:val="F4D64DFA"/>
    <w:lvl w:ilvl="0" w:tplc="0F06D8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1D5530"/>
    <w:multiLevelType w:val="hybridMultilevel"/>
    <w:tmpl w:val="FFB8E326"/>
    <w:lvl w:ilvl="0" w:tplc="CD6A15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F94569E"/>
    <w:multiLevelType w:val="hybridMultilevel"/>
    <w:tmpl w:val="4E7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175F5"/>
    <w:multiLevelType w:val="hybridMultilevel"/>
    <w:tmpl w:val="115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528CC"/>
    <w:multiLevelType w:val="hybridMultilevel"/>
    <w:tmpl w:val="90B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F0D9F"/>
    <w:multiLevelType w:val="hybridMultilevel"/>
    <w:tmpl w:val="753C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B756B"/>
    <w:multiLevelType w:val="hybridMultilevel"/>
    <w:tmpl w:val="AF7C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F2E9C"/>
    <w:multiLevelType w:val="hybridMultilevel"/>
    <w:tmpl w:val="307E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C3453"/>
    <w:multiLevelType w:val="hybridMultilevel"/>
    <w:tmpl w:val="2146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A94C95"/>
    <w:multiLevelType w:val="hybridMultilevel"/>
    <w:tmpl w:val="73088F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4041A"/>
    <w:multiLevelType w:val="hybridMultilevel"/>
    <w:tmpl w:val="23DA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ED64B1"/>
    <w:multiLevelType w:val="hybridMultilevel"/>
    <w:tmpl w:val="4506622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E05130E"/>
    <w:multiLevelType w:val="hybridMultilevel"/>
    <w:tmpl w:val="557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240DAD"/>
    <w:multiLevelType w:val="hybridMultilevel"/>
    <w:tmpl w:val="C97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F151F"/>
    <w:multiLevelType w:val="hybridMultilevel"/>
    <w:tmpl w:val="05DA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17598"/>
    <w:multiLevelType w:val="hybridMultilevel"/>
    <w:tmpl w:val="337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246E8"/>
    <w:multiLevelType w:val="hybridMultilevel"/>
    <w:tmpl w:val="935CDB4A"/>
    <w:lvl w:ilvl="0" w:tplc="56CA1952">
      <w:start w:val="1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30"/>
  </w:num>
  <w:num w:numId="5">
    <w:abstractNumId w:val="21"/>
  </w:num>
  <w:num w:numId="6">
    <w:abstractNumId w:val="14"/>
  </w:num>
  <w:num w:numId="7">
    <w:abstractNumId w:val="31"/>
  </w:num>
  <w:num w:numId="8">
    <w:abstractNumId w:val="27"/>
  </w:num>
  <w:num w:numId="9">
    <w:abstractNumId w:val="1"/>
  </w:num>
  <w:num w:numId="10">
    <w:abstractNumId w:val="16"/>
  </w:num>
  <w:num w:numId="11">
    <w:abstractNumId w:val="32"/>
  </w:num>
  <w:num w:numId="12">
    <w:abstractNumId w:val="19"/>
  </w:num>
  <w:num w:numId="13">
    <w:abstractNumId w:val="15"/>
  </w:num>
  <w:num w:numId="14">
    <w:abstractNumId w:val="9"/>
  </w:num>
  <w:num w:numId="15">
    <w:abstractNumId w:val="29"/>
  </w:num>
  <w:num w:numId="16">
    <w:abstractNumId w:val="11"/>
  </w:num>
  <w:num w:numId="17">
    <w:abstractNumId w:val="25"/>
  </w:num>
  <w:num w:numId="18">
    <w:abstractNumId w:val="0"/>
  </w:num>
  <w:num w:numId="19">
    <w:abstractNumId w:val="26"/>
  </w:num>
  <w:num w:numId="20">
    <w:abstractNumId w:val="23"/>
  </w:num>
  <w:num w:numId="21">
    <w:abstractNumId w:val="7"/>
  </w:num>
  <w:num w:numId="22">
    <w:abstractNumId w:val="18"/>
  </w:num>
  <w:num w:numId="23">
    <w:abstractNumId w:val="8"/>
  </w:num>
  <w:num w:numId="24">
    <w:abstractNumId w:val="17"/>
  </w:num>
  <w:num w:numId="25">
    <w:abstractNumId w:val="6"/>
  </w:num>
  <w:num w:numId="26">
    <w:abstractNumId w:val="10"/>
  </w:num>
  <w:num w:numId="27">
    <w:abstractNumId w:val="5"/>
  </w:num>
  <w:num w:numId="28">
    <w:abstractNumId w:val="13"/>
  </w:num>
  <w:num w:numId="29">
    <w:abstractNumId w:val="2"/>
  </w:num>
  <w:num w:numId="30">
    <w:abstractNumId w:val="24"/>
  </w:num>
  <w:num w:numId="31">
    <w:abstractNumId w:val="4"/>
  </w:num>
  <w:num w:numId="32">
    <w:abstractNumId w:val="3"/>
  </w:num>
  <w:num w:numId="33">
    <w:abstractNumId w:val="28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doNotValidateAgainstSchema/>
  <w:saveThroughXslt r:id="rId1"/>
  <w:footnotePr>
    <w:footnote w:id="-1"/>
    <w:footnote w:id="0"/>
  </w:footnotePr>
  <w:endnotePr>
    <w:endnote w:id="-1"/>
    <w:endnote w:id="0"/>
  </w:endnotePr>
  <w:compat>
    <w:useFELayout/>
  </w:compat>
  <w:rsids>
    <w:rsidRoot w:val="00993672"/>
    <w:rsid w:val="00000605"/>
    <w:rsid w:val="000013E8"/>
    <w:rsid w:val="000018F1"/>
    <w:rsid w:val="00003E4E"/>
    <w:rsid w:val="00004C5F"/>
    <w:rsid w:val="00005788"/>
    <w:rsid w:val="0000590E"/>
    <w:rsid w:val="00007373"/>
    <w:rsid w:val="00010B93"/>
    <w:rsid w:val="0001100E"/>
    <w:rsid w:val="00013FC2"/>
    <w:rsid w:val="0001485C"/>
    <w:rsid w:val="00014B60"/>
    <w:rsid w:val="0001590F"/>
    <w:rsid w:val="000161E8"/>
    <w:rsid w:val="00020D72"/>
    <w:rsid w:val="00022404"/>
    <w:rsid w:val="00022FD2"/>
    <w:rsid w:val="0002443A"/>
    <w:rsid w:val="00025D28"/>
    <w:rsid w:val="0002733D"/>
    <w:rsid w:val="00031A82"/>
    <w:rsid w:val="00035D74"/>
    <w:rsid w:val="00036C3A"/>
    <w:rsid w:val="00041C22"/>
    <w:rsid w:val="00045429"/>
    <w:rsid w:val="00046571"/>
    <w:rsid w:val="00051BF4"/>
    <w:rsid w:val="00051D2A"/>
    <w:rsid w:val="00052114"/>
    <w:rsid w:val="00052BD5"/>
    <w:rsid w:val="00052E2B"/>
    <w:rsid w:val="00052E56"/>
    <w:rsid w:val="000531E6"/>
    <w:rsid w:val="00055911"/>
    <w:rsid w:val="000561B9"/>
    <w:rsid w:val="0005624F"/>
    <w:rsid w:val="000603D6"/>
    <w:rsid w:val="00062526"/>
    <w:rsid w:val="00063865"/>
    <w:rsid w:val="00063B4C"/>
    <w:rsid w:val="000678F0"/>
    <w:rsid w:val="00073985"/>
    <w:rsid w:val="00075D17"/>
    <w:rsid w:val="00080CBA"/>
    <w:rsid w:val="00080CD9"/>
    <w:rsid w:val="00081313"/>
    <w:rsid w:val="00081C4C"/>
    <w:rsid w:val="00083458"/>
    <w:rsid w:val="00084F9A"/>
    <w:rsid w:val="0008614D"/>
    <w:rsid w:val="00086461"/>
    <w:rsid w:val="00087105"/>
    <w:rsid w:val="00087E60"/>
    <w:rsid w:val="000919A3"/>
    <w:rsid w:val="000927A3"/>
    <w:rsid w:val="00093F6E"/>
    <w:rsid w:val="000952EE"/>
    <w:rsid w:val="000972FE"/>
    <w:rsid w:val="000A1165"/>
    <w:rsid w:val="000A315B"/>
    <w:rsid w:val="000A660F"/>
    <w:rsid w:val="000A67E9"/>
    <w:rsid w:val="000A699E"/>
    <w:rsid w:val="000A7504"/>
    <w:rsid w:val="000A7EEB"/>
    <w:rsid w:val="000A7FB9"/>
    <w:rsid w:val="000B1C64"/>
    <w:rsid w:val="000B4EFD"/>
    <w:rsid w:val="000B7313"/>
    <w:rsid w:val="000C05A8"/>
    <w:rsid w:val="000C0C31"/>
    <w:rsid w:val="000C120F"/>
    <w:rsid w:val="000C146D"/>
    <w:rsid w:val="000C1DEE"/>
    <w:rsid w:val="000C2596"/>
    <w:rsid w:val="000C4AFA"/>
    <w:rsid w:val="000C4F38"/>
    <w:rsid w:val="000D3C02"/>
    <w:rsid w:val="000D4164"/>
    <w:rsid w:val="000D5103"/>
    <w:rsid w:val="000D60FC"/>
    <w:rsid w:val="000D650C"/>
    <w:rsid w:val="000E5906"/>
    <w:rsid w:val="000F021C"/>
    <w:rsid w:val="000F1DD2"/>
    <w:rsid w:val="000F3BF5"/>
    <w:rsid w:val="000F4042"/>
    <w:rsid w:val="000F4622"/>
    <w:rsid w:val="000F4A43"/>
    <w:rsid w:val="000F5393"/>
    <w:rsid w:val="000F53DA"/>
    <w:rsid w:val="000F58DC"/>
    <w:rsid w:val="0010037D"/>
    <w:rsid w:val="001011D1"/>
    <w:rsid w:val="00102E31"/>
    <w:rsid w:val="0010308B"/>
    <w:rsid w:val="001057EB"/>
    <w:rsid w:val="00105ED7"/>
    <w:rsid w:val="0010656E"/>
    <w:rsid w:val="001102AD"/>
    <w:rsid w:val="00110DD6"/>
    <w:rsid w:val="00111745"/>
    <w:rsid w:val="001125F7"/>
    <w:rsid w:val="001140F4"/>
    <w:rsid w:val="00120CA5"/>
    <w:rsid w:val="00123589"/>
    <w:rsid w:val="001247C9"/>
    <w:rsid w:val="00125502"/>
    <w:rsid w:val="00126EE6"/>
    <w:rsid w:val="00127D9E"/>
    <w:rsid w:val="00131713"/>
    <w:rsid w:val="001329E1"/>
    <w:rsid w:val="00132D81"/>
    <w:rsid w:val="0013793F"/>
    <w:rsid w:val="00142268"/>
    <w:rsid w:val="0014289C"/>
    <w:rsid w:val="001435C3"/>
    <w:rsid w:val="00144923"/>
    <w:rsid w:val="001458AE"/>
    <w:rsid w:val="00145B84"/>
    <w:rsid w:val="00145BD8"/>
    <w:rsid w:val="00145F36"/>
    <w:rsid w:val="001461AA"/>
    <w:rsid w:val="0014656B"/>
    <w:rsid w:val="00147398"/>
    <w:rsid w:val="001522FE"/>
    <w:rsid w:val="00152F73"/>
    <w:rsid w:val="001532D2"/>
    <w:rsid w:val="001542E6"/>
    <w:rsid w:val="001543D3"/>
    <w:rsid w:val="00154F3D"/>
    <w:rsid w:val="001551C8"/>
    <w:rsid w:val="00155684"/>
    <w:rsid w:val="001562C0"/>
    <w:rsid w:val="00160BDD"/>
    <w:rsid w:val="00164274"/>
    <w:rsid w:val="0016657B"/>
    <w:rsid w:val="00166D21"/>
    <w:rsid w:val="00167E95"/>
    <w:rsid w:val="00171064"/>
    <w:rsid w:val="00173DD0"/>
    <w:rsid w:val="00174E01"/>
    <w:rsid w:val="001756BB"/>
    <w:rsid w:val="00177D5B"/>
    <w:rsid w:val="001800F6"/>
    <w:rsid w:val="001843F6"/>
    <w:rsid w:val="00184432"/>
    <w:rsid w:val="00185553"/>
    <w:rsid w:val="00185B04"/>
    <w:rsid w:val="00186C13"/>
    <w:rsid w:val="001874E9"/>
    <w:rsid w:val="00192DC5"/>
    <w:rsid w:val="00197749"/>
    <w:rsid w:val="00197756"/>
    <w:rsid w:val="001A049C"/>
    <w:rsid w:val="001A0B1C"/>
    <w:rsid w:val="001A0C7E"/>
    <w:rsid w:val="001A58B6"/>
    <w:rsid w:val="001A5F24"/>
    <w:rsid w:val="001A69FA"/>
    <w:rsid w:val="001B0513"/>
    <w:rsid w:val="001B1952"/>
    <w:rsid w:val="001B25CF"/>
    <w:rsid w:val="001B2B79"/>
    <w:rsid w:val="001B3FEC"/>
    <w:rsid w:val="001B5D2B"/>
    <w:rsid w:val="001B6317"/>
    <w:rsid w:val="001C1540"/>
    <w:rsid w:val="001C33EF"/>
    <w:rsid w:val="001C40F0"/>
    <w:rsid w:val="001C59DF"/>
    <w:rsid w:val="001C689E"/>
    <w:rsid w:val="001D05AB"/>
    <w:rsid w:val="001D33FD"/>
    <w:rsid w:val="001D3D70"/>
    <w:rsid w:val="001D4216"/>
    <w:rsid w:val="001D5443"/>
    <w:rsid w:val="001D710D"/>
    <w:rsid w:val="001D75F0"/>
    <w:rsid w:val="001E251B"/>
    <w:rsid w:val="001E2A91"/>
    <w:rsid w:val="001E4EDB"/>
    <w:rsid w:val="001E6C5E"/>
    <w:rsid w:val="001E7D9E"/>
    <w:rsid w:val="001F2544"/>
    <w:rsid w:val="001F5AB8"/>
    <w:rsid w:val="001F6B60"/>
    <w:rsid w:val="001F7386"/>
    <w:rsid w:val="002058E9"/>
    <w:rsid w:val="0020761F"/>
    <w:rsid w:val="002076C6"/>
    <w:rsid w:val="00207DFB"/>
    <w:rsid w:val="002107B9"/>
    <w:rsid w:val="002163AE"/>
    <w:rsid w:val="00216EDE"/>
    <w:rsid w:val="00223476"/>
    <w:rsid w:val="00224B6E"/>
    <w:rsid w:val="00230727"/>
    <w:rsid w:val="00233543"/>
    <w:rsid w:val="00233CC3"/>
    <w:rsid w:val="002425FC"/>
    <w:rsid w:val="00243E48"/>
    <w:rsid w:val="00244D40"/>
    <w:rsid w:val="00245E05"/>
    <w:rsid w:val="00247BBD"/>
    <w:rsid w:val="00247E88"/>
    <w:rsid w:val="00251F53"/>
    <w:rsid w:val="002553B8"/>
    <w:rsid w:val="00255D84"/>
    <w:rsid w:val="002565C4"/>
    <w:rsid w:val="002572CD"/>
    <w:rsid w:val="00264993"/>
    <w:rsid w:val="0026546B"/>
    <w:rsid w:val="00267169"/>
    <w:rsid w:val="002708CF"/>
    <w:rsid w:val="00273254"/>
    <w:rsid w:val="00277968"/>
    <w:rsid w:val="002812B0"/>
    <w:rsid w:val="002830F8"/>
    <w:rsid w:val="00283FC3"/>
    <w:rsid w:val="00285599"/>
    <w:rsid w:val="00287BAC"/>
    <w:rsid w:val="002926D4"/>
    <w:rsid w:val="00293B36"/>
    <w:rsid w:val="00294452"/>
    <w:rsid w:val="00295262"/>
    <w:rsid w:val="00295EDE"/>
    <w:rsid w:val="00297FC6"/>
    <w:rsid w:val="002A2342"/>
    <w:rsid w:val="002A2DC6"/>
    <w:rsid w:val="002A3F8F"/>
    <w:rsid w:val="002A4472"/>
    <w:rsid w:val="002A7313"/>
    <w:rsid w:val="002A7DC5"/>
    <w:rsid w:val="002B1553"/>
    <w:rsid w:val="002B2633"/>
    <w:rsid w:val="002B5207"/>
    <w:rsid w:val="002B67BC"/>
    <w:rsid w:val="002B79BF"/>
    <w:rsid w:val="002C0854"/>
    <w:rsid w:val="002C0EF9"/>
    <w:rsid w:val="002C266F"/>
    <w:rsid w:val="002C3C5B"/>
    <w:rsid w:val="002C4E8E"/>
    <w:rsid w:val="002C5B89"/>
    <w:rsid w:val="002C7111"/>
    <w:rsid w:val="002D05B6"/>
    <w:rsid w:val="002D22CF"/>
    <w:rsid w:val="002D5106"/>
    <w:rsid w:val="002D6472"/>
    <w:rsid w:val="002D66E4"/>
    <w:rsid w:val="002D6BA6"/>
    <w:rsid w:val="002D6E7A"/>
    <w:rsid w:val="002D6F2F"/>
    <w:rsid w:val="002D71EE"/>
    <w:rsid w:val="002E096F"/>
    <w:rsid w:val="002E2650"/>
    <w:rsid w:val="002E2F44"/>
    <w:rsid w:val="002E300B"/>
    <w:rsid w:val="002E471C"/>
    <w:rsid w:val="002E6A0C"/>
    <w:rsid w:val="002F3F07"/>
    <w:rsid w:val="002F4D9F"/>
    <w:rsid w:val="002F6E53"/>
    <w:rsid w:val="003013BB"/>
    <w:rsid w:val="003025F7"/>
    <w:rsid w:val="003035FE"/>
    <w:rsid w:val="00304E36"/>
    <w:rsid w:val="0030686B"/>
    <w:rsid w:val="00306D97"/>
    <w:rsid w:val="003107A7"/>
    <w:rsid w:val="0031119B"/>
    <w:rsid w:val="00311281"/>
    <w:rsid w:val="0031490D"/>
    <w:rsid w:val="003153B0"/>
    <w:rsid w:val="0031740B"/>
    <w:rsid w:val="00320E5C"/>
    <w:rsid w:val="00323EBB"/>
    <w:rsid w:val="00325EE4"/>
    <w:rsid w:val="00326902"/>
    <w:rsid w:val="00327950"/>
    <w:rsid w:val="00327AD3"/>
    <w:rsid w:val="00333ED4"/>
    <w:rsid w:val="003377E0"/>
    <w:rsid w:val="00342F53"/>
    <w:rsid w:val="0034465D"/>
    <w:rsid w:val="00346727"/>
    <w:rsid w:val="00346955"/>
    <w:rsid w:val="00346D0C"/>
    <w:rsid w:val="00346F76"/>
    <w:rsid w:val="00354F84"/>
    <w:rsid w:val="00355260"/>
    <w:rsid w:val="003559ED"/>
    <w:rsid w:val="0035658A"/>
    <w:rsid w:val="00356754"/>
    <w:rsid w:val="00357D9C"/>
    <w:rsid w:val="00361422"/>
    <w:rsid w:val="0036355D"/>
    <w:rsid w:val="003635D3"/>
    <w:rsid w:val="00364C06"/>
    <w:rsid w:val="00364EB9"/>
    <w:rsid w:val="003711A5"/>
    <w:rsid w:val="00371E8D"/>
    <w:rsid w:val="00372BB3"/>
    <w:rsid w:val="00373F2B"/>
    <w:rsid w:val="003754A0"/>
    <w:rsid w:val="003757C3"/>
    <w:rsid w:val="0037605D"/>
    <w:rsid w:val="0037708E"/>
    <w:rsid w:val="00381C3A"/>
    <w:rsid w:val="0038254F"/>
    <w:rsid w:val="00383818"/>
    <w:rsid w:val="00384DEB"/>
    <w:rsid w:val="00385CCD"/>
    <w:rsid w:val="0039482A"/>
    <w:rsid w:val="00394C71"/>
    <w:rsid w:val="003A02FE"/>
    <w:rsid w:val="003A0BA9"/>
    <w:rsid w:val="003A0BFF"/>
    <w:rsid w:val="003A1BE7"/>
    <w:rsid w:val="003A3155"/>
    <w:rsid w:val="003A4167"/>
    <w:rsid w:val="003B2327"/>
    <w:rsid w:val="003B5F0D"/>
    <w:rsid w:val="003B7997"/>
    <w:rsid w:val="003C2F2C"/>
    <w:rsid w:val="003C3D6D"/>
    <w:rsid w:val="003C77C8"/>
    <w:rsid w:val="003C78F7"/>
    <w:rsid w:val="003C7A64"/>
    <w:rsid w:val="003D0193"/>
    <w:rsid w:val="003D05C1"/>
    <w:rsid w:val="003D38AC"/>
    <w:rsid w:val="003D5B3D"/>
    <w:rsid w:val="003E26B1"/>
    <w:rsid w:val="003E3D1E"/>
    <w:rsid w:val="003E49CB"/>
    <w:rsid w:val="003E5459"/>
    <w:rsid w:val="003E72F7"/>
    <w:rsid w:val="003F1F01"/>
    <w:rsid w:val="003F209C"/>
    <w:rsid w:val="003F5614"/>
    <w:rsid w:val="003F5FFA"/>
    <w:rsid w:val="003F6076"/>
    <w:rsid w:val="003F6174"/>
    <w:rsid w:val="003F62F9"/>
    <w:rsid w:val="003F7CCB"/>
    <w:rsid w:val="00401787"/>
    <w:rsid w:val="00401857"/>
    <w:rsid w:val="0041035C"/>
    <w:rsid w:val="00410BD6"/>
    <w:rsid w:val="004123AB"/>
    <w:rsid w:val="004160DE"/>
    <w:rsid w:val="00416821"/>
    <w:rsid w:val="00417966"/>
    <w:rsid w:val="00423F96"/>
    <w:rsid w:val="00425106"/>
    <w:rsid w:val="004266D7"/>
    <w:rsid w:val="0043294A"/>
    <w:rsid w:val="00432A36"/>
    <w:rsid w:val="00433876"/>
    <w:rsid w:val="00433ED8"/>
    <w:rsid w:val="00434256"/>
    <w:rsid w:val="00437AB5"/>
    <w:rsid w:val="00437C9E"/>
    <w:rsid w:val="004418AC"/>
    <w:rsid w:val="00441DF5"/>
    <w:rsid w:val="004429A0"/>
    <w:rsid w:val="00442EB5"/>
    <w:rsid w:val="00443669"/>
    <w:rsid w:val="004505B7"/>
    <w:rsid w:val="004518C2"/>
    <w:rsid w:val="0045370A"/>
    <w:rsid w:val="0045384C"/>
    <w:rsid w:val="00453C12"/>
    <w:rsid w:val="00454102"/>
    <w:rsid w:val="00455856"/>
    <w:rsid w:val="00457A7E"/>
    <w:rsid w:val="00462DFB"/>
    <w:rsid w:val="00465F53"/>
    <w:rsid w:val="00466501"/>
    <w:rsid w:val="00470103"/>
    <w:rsid w:val="00470B54"/>
    <w:rsid w:val="00471FE2"/>
    <w:rsid w:val="0047423D"/>
    <w:rsid w:val="004747DB"/>
    <w:rsid w:val="00477530"/>
    <w:rsid w:val="00477F5A"/>
    <w:rsid w:val="00483F15"/>
    <w:rsid w:val="00484763"/>
    <w:rsid w:val="004865E9"/>
    <w:rsid w:val="004875B2"/>
    <w:rsid w:val="00490719"/>
    <w:rsid w:val="00490974"/>
    <w:rsid w:val="004911AF"/>
    <w:rsid w:val="00492483"/>
    <w:rsid w:val="0049289A"/>
    <w:rsid w:val="00493B53"/>
    <w:rsid w:val="00496E5B"/>
    <w:rsid w:val="0049709B"/>
    <w:rsid w:val="004975CB"/>
    <w:rsid w:val="00497643"/>
    <w:rsid w:val="004A28ED"/>
    <w:rsid w:val="004A3AE0"/>
    <w:rsid w:val="004A3CA4"/>
    <w:rsid w:val="004A4FC7"/>
    <w:rsid w:val="004A53C6"/>
    <w:rsid w:val="004A6171"/>
    <w:rsid w:val="004B0744"/>
    <w:rsid w:val="004B14D4"/>
    <w:rsid w:val="004B327D"/>
    <w:rsid w:val="004B5198"/>
    <w:rsid w:val="004B5767"/>
    <w:rsid w:val="004B6DBE"/>
    <w:rsid w:val="004C1DBB"/>
    <w:rsid w:val="004C3C3B"/>
    <w:rsid w:val="004C4D63"/>
    <w:rsid w:val="004C575B"/>
    <w:rsid w:val="004C7231"/>
    <w:rsid w:val="004C7639"/>
    <w:rsid w:val="004D0989"/>
    <w:rsid w:val="004D1D36"/>
    <w:rsid w:val="004D20FF"/>
    <w:rsid w:val="004E2E55"/>
    <w:rsid w:val="004F086E"/>
    <w:rsid w:val="004F0EFF"/>
    <w:rsid w:val="004F1B16"/>
    <w:rsid w:val="004F4814"/>
    <w:rsid w:val="004F4D3F"/>
    <w:rsid w:val="004F4D7A"/>
    <w:rsid w:val="004F7816"/>
    <w:rsid w:val="0050047F"/>
    <w:rsid w:val="00500F85"/>
    <w:rsid w:val="0050187E"/>
    <w:rsid w:val="00501F4A"/>
    <w:rsid w:val="00505E22"/>
    <w:rsid w:val="00513C83"/>
    <w:rsid w:val="00516E21"/>
    <w:rsid w:val="00517FAD"/>
    <w:rsid w:val="0052222B"/>
    <w:rsid w:val="00522C59"/>
    <w:rsid w:val="00527F14"/>
    <w:rsid w:val="005301F2"/>
    <w:rsid w:val="0053073F"/>
    <w:rsid w:val="005310C3"/>
    <w:rsid w:val="005328D6"/>
    <w:rsid w:val="00540CA9"/>
    <w:rsid w:val="005439D3"/>
    <w:rsid w:val="005446D5"/>
    <w:rsid w:val="00544748"/>
    <w:rsid w:val="00550892"/>
    <w:rsid w:val="00551065"/>
    <w:rsid w:val="0055455B"/>
    <w:rsid w:val="00554C3D"/>
    <w:rsid w:val="00556D8A"/>
    <w:rsid w:val="00561A30"/>
    <w:rsid w:val="005649CA"/>
    <w:rsid w:val="00564EB5"/>
    <w:rsid w:val="00566359"/>
    <w:rsid w:val="00566AF8"/>
    <w:rsid w:val="00567E75"/>
    <w:rsid w:val="005702D7"/>
    <w:rsid w:val="005803BC"/>
    <w:rsid w:val="00582E4F"/>
    <w:rsid w:val="00585077"/>
    <w:rsid w:val="00586214"/>
    <w:rsid w:val="00587FF1"/>
    <w:rsid w:val="005903E9"/>
    <w:rsid w:val="00591CE1"/>
    <w:rsid w:val="00592FBD"/>
    <w:rsid w:val="00594227"/>
    <w:rsid w:val="005A16E7"/>
    <w:rsid w:val="005A243F"/>
    <w:rsid w:val="005A2C41"/>
    <w:rsid w:val="005A35BD"/>
    <w:rsid w:val="005A7B21"/>
    <w:rsid w:val="005A7DB2"/>
    <w:rsid w:val="005B0377"/>
    <w:rsid w:val="005B370F"/>
    <w:rsid w:val="005B498A"/>
    <w:rsid w:val="005B549F"/>
    <w:rsid w:val="005B55ED"/>
    <w:rsid w:val="005B71B1"/>
    <w:rsid w:val="005C1CEB"/>
    <w:rsid w:val="005C22F2"/>
    <w:rsid w:val="005C2BBE"/>
    <w:rsid w:val="005C3412"/>
    <w:rsid w:val="005C4387"/>
    <w:rsid w:val="005C6003"/>
    <w:rsid w:val="005C7DA7"/>
    <w:rsid w:val="005D2AEC"/>
    <w:rsid w:val="005D4D1C"/>
    <w:rsid w:val="005E3114"/>
    <w:rsid w:val="005E3196"/>
    <w:rsid w:val="005E40F4"/>
    <w:rsid w:val="005E5451"/>
    <w:rsid w:val="005E68BD"/>
    <w:rsid w:val="005E7779"/>
    <w:rsid w:val="005F11EF"/>
    <w:rsid w:val="005F1583"/>
    <w:rsid w:val="005F1600"/>
    <w:rsid w:val="005F21CC"/>
    <w:rsid w:val="005F27FA"/>
    <w:rsid w:val="005F3F2A"/>
    <w:rsid w:val="005F443C"/>
    <w:rsid w:val="005F443D"/>
    <w:rsid w:val="005F46BC"/>
    <w:rsid w:val="005F4C04"/>
    <w:rsid w:val="005F6790"/>
    <w:rsid w:val="005F6BE4"/>
    <w:rsid w:val="0060076A"/>
    <w:rsid w:val="006009F1"/>
    <w:rsid w:val="006034E2"/>
    <w:rsid w:val="006046B0"/>
    <w:rsid w:val="0061093C"/>
    <w:rsid w:val="0061697B"/>
    <w:rsid w:val="00622825"/>
    <w:rsid w:val="00627822"/>
    <w:rsid w:val="00631F6F"/>
    <w:rsid w:val="006354C3"/>
    <w:rsid w:val="006360C7"/>
    <w:rsid w:val="00643250"/>
    <w:rsid w:val="00644E5A"/>
    <w:rsid w:val="00645434"/>
    <w:rsid w:val="00647E9E"/>
    <w:rsid w:val="0065085B"/>
    <w:rsid w:val="006509B6"/>
    <w:rsid w:val="006516A2"/>
    <w:rsid w:val="00652055"/>
    <w:rsid w:val="006543E7"/>
    <w:rsid w:val="00656646"/>
    <w:rsid w:val="00656DB4"/>
    <w:rsid w:val="0066109F"/>
    <w:rsid w:val="00661ACC"/>
    <w:rsid w:val="00663B6E"/>
    <w:rsid w:val="00664DA9"/>
    <w:rsid w:val="00667A1F"/>
    <w:rsid w:val="00670BB1"/>
    <w:rsid w:val="006758FA"/>
    <w:rsid w:val="00675A07"/>
    <w:rsid w:val="00676947"/>
    <w:rsid w:val="00682031"/>
    <w:rsid w:val="0068245A"/>
    <w:rsid w:val="00683F0A"/>
    <w:rsid w:val="00687849"/>
    <w:rsid w:val="006914A2"/>
    <w:rsid w:val="00694295"/>
    <w:rsid w:val="00694AD4"/>
    <w:rsid w:val="006979CE"/>
    <w:rsid w:val="006A01F6"/>
    <w:rsid w:val="006A036D"/>
    <w:rsid w:val="006A1833"/>
    <w:rsid w:val="006A2874"/>
    <w:rsid w:val="006A40B5"/>
    <w:rsid w:val="006A64CB"/>
    <w:rsid w:val="006A67DA"/>
    <w:rsid w:val="006A6816"/>
    <w:rsid w:val="006A7A91"/>
    <w:rsid w:val="006B1105"/>
    <w:rsid w:val="006B14FF"/>
    <w:rsid w:val="006B1719"/>
    <w:rsid w:val="006B1C2A"/>
    <w:rsid w:val="006B297E"/>
    <w:rsid w:val="006B3224"/>
    <w:rsid w:val="006B5AD5"/>
    <w:rsid w:val="006B71A6"/>
    <w:rsid w:val="006B72E0"/>
    <w:rsid w:val="006C2572"/>
    <w:rsid w:val="006C352C"/>
    <w:rsid w:val="006C3A53"/>
    <w:rsid w:val="006C3FBE"/>
    <w:rsid w:val="006C4D93"/>
    <w:rsid w:val="006C578E"/>
    <w:rsid w:val="006C65FC"/>
    <w:rsid w:val="006D3271"/>
    <w:rsid w:val="006D52B0"/>
    <w:rsid w:val="006D55A2"/>
    <w:rsid w:val="006D5C5E"/>
    <w:rsid w:val="006E0531"/>
    <w:rsid w:val="006E2AFC"/>
    <w:rsid w:val="006E4803"/>
    <w:rsid w:val="006E48B3"/>
    <w:rsid w:val="006F0F17"/>
    <w:rsid w:val="006F1205"/>
    <w:rsid w:val="006F6B12"/>
    <w:rsid w:val="006F7129"/>
    <w:rsid w:val="00703FA5"/>
    <w:rsid w:val="007069BE"/>
    <w:rsid w:val="00710A68"/>
    <w:rsid w:val="007120FB"/>
    <w:rsid w:val="00713030"/>
    <w:rsid w:val="0071303D"/>
    <w:rsid w:val="007135D9"/>
    <w:rsid w:val="00714691"/>
    <w:rsid w:val="007165FF"/>
    <w:rsid w:val="00716A9B"/>
    <w:rsid w:val="00720FBE"/>
    <w:rsid w:val="0072281F"/>
    <w:rsid w:val="007243AF"/>
    <w:rsid w:val="00724B9E"/>
    <w:rsid w:val="0072573C"/>
    <w:rsid w:val="00726103"/>
    <w:rsid w:val="00727E1F"/>
    <w:rsid w:val="0073000E"/>
    <w:rsid w:val="00730167"/>
    <w:rsid w:val="0073182E"/>
    <w:rsid w:val="007323B1"/>
    <w:rsid w:val="007348C7"/>
    <w:rsid w:val="007362D1"/>
    <w:rsid w:val="007368AF"/>
    <w:rsid w:val="007404DD"/>
    <w:rsid w:val="007445DB"/>
    <w:rsid w:val="00744F4D"/>
    <w:rsid w:val="00747537"/>
    <w:rsid w:val="00752CA1"/>
    <w:rsid w:val="00753C82"/>
    <w:rsid w:val="00755DD0"/>
    <w:rsid w:val="00756397"/>
    <w:rsid w:val="007604F9"/>
    <w:rsid w:val="00760A5E"/>
    <w:rsid w:val="007621C5"/>
    <w:rsid w:val="007629FC"/>
    <w:rsid w:val="00764A5C"/>
    <w:rsid w:val="0076554F"/>
    <w:rsid w:val="0076587D"/>
    <w:rsid w:val="0076729F"/>
    <w:rsid w:val="007672B5"/>
    <w:rsid w:val="00767D00"/>
    <w:rsid w:val="00774FA6"/>
    <w:rsid w:val="007819AB"/>
    <w:rsid w:val="0078600A"/>
    <w:rsid w:val="0079060A"/>
    <w:rsid w:val="00792A5D"/>
    <w:rsid w:val="00794F8A"/>
    <w:rsid w:val="007A0176"/>
    <w:rsid w:val="007A2AB0"/>
    <w:rsid w:val="007A2C89"/>
    <w:rsid w:val="007A43B1"/>
    <w:rsid w:val="007A5084"/>
    <w:rsid w:val="007A5203"/>
    <w:rsid w:val="007A6B23"/>
    <w:rsid w:val="007B0DE9"/>
    <w:rsid w:val="007B2CE6"/>
    <w:rsid w:val="007B6583"/>
    <w:rsid w:val="007C0491"/>
    <w:rsid w:val="007C1E0C"/>
    <w:rsid w:val="007C3859"/>
    <w:rsid w:val="007D4C07"/>
    <w:rsid w:val="007D5D2B"/>
    <w:rsid w:val="007E2060"/>
    <w:rsid w:val="007E27C7"/>
    <w:rsid w:val="007E4C93"/>
    <w:rsid w:val="007E625A"/>
    <w:rsid w:val="007E79DA"/>
    <w:rsid w:val="007F0B85"/>
    <w:rsid w:val="007F33B4"/>
    <w:rsid w:val="007F3CD9"/>
    <w:rsid w:val="007F7002"/>
    <w:rsid w:val="0080244C"/>
    <w:rsid w:val="0080377A"/>
    <w:rsid w:val="0080689F"/>
    <w:rsid w:val="00813CBC"/>
    <w:rsid w:val="00813E96"/>
    <w:rsid w:val="00817377"/>
    <w:rsid w:val="008229A8"/>
    <w:rsid w:val="008236C0"/>
    <w:rsid w:val="0082381B"/>
    <w:rsid w:val="00824330"/>
    <w:rsid w:val="00825991"/>
    <w:rsid w:val="00827305"/>
    <w:rsid w:val="00827B17"/>
    <w:rsid w:val="00832BD1"/>
    <w:rsid w:val="008336B3"/>
    <w:rsid w:val="00834064"/>
    <w:rsid w:val="00835762"/>
    <w:rsid w:val="00837404"/>
    <w:rsid w:val="00841192"/>
    <w:rsid w:val="008450B2"/>
    <w:rsid w:val="008468CD"/>
    <w:rsid w:val="00853E1E"/>
    <w:rsid w:val="00854D04"/>
    <w:rsid w:val="00857F68"/>
    <w:rsid w:val="00860420"/>
    <w:rsid w:val="00861C3A"/>
    <w:rsid w:val="008631B3"/>
    <w:rsid w:val="0086696E"/>
    <w:rsid w:val="00872006"/>
    <w:rsid w:val="00872318"/>
    <w:rsid w:val="00872E47"/>
    <w:rsid w:val="008733B8"/>
    <w:rsid w:val="00873A6C"/>
    <w:rsid w:val="00875DBA"/>
    <w:rsid w:val="00876614"/>
    <w:rsid w:val="00877183"/>
    <w:rsid w:val="00877288"/>
    <w:rsid w:val="008802AB"/>
    <w:rsid w:val="00880AF4"/>
    <w:rsid w:val="008848F2"/>
    <w:rsid w:val="0088511C"/>
    <w:rsid w:val="00885E4E"/>
    <w:rsid w:val="0088675B"/>
    <w:rsid w:val="008916A8"/>
    <w:rsid w:val="00892165"/>
    <w:rsid w:val="00892D72"/>
    <w:rsid w:val="00893C92"/>
    <w:rsid w:val="00894DDD"/>
    <w:rsid w:val="008959A7"/>
    <w:rsid w:val="008A03B8"/>
    <w:rsid w:val="008A0AA0"/>
    <w:rsid w:val="008A29F1"/>
    <w:rsid w:val="008A4306"/>
    <w:rsid w:val="008A5942"/>
    <w:rsid w:val="008A7F1E"/>
    <w:rsid w:val="008B20D4"/>
    <w:rsid w:val="008B2B93"/>
    <w:rsid w:val="008B6011"/>
    <w:rsid w:val="008B7573"/>
    <w:rsid w:val="008C01F3"/>
    <w:rsid w:val="008C03F6"/>
    <w:rsid w:val="008C2296"/>
    <w:rsid w:val="008C54CF"/>
    <w:rsid w:val="008D00A1"/>
    <w:rsid w:val="008D0B83"/>
    <w:rsid w:val="008D513F"/>
    <w:rsid w:val="008D588F"/>
    <w:rsid w:val="008D78F4"/>
    <w:rsid w:val="008E0000"/>
    <w:rsid w:val="008E641F"/>
    <w:rsid w:val="008F03EB"/>
    <w:rsid w:val="008F1365"/>
    <w:rsid w:val="008F1EC7"/>
    <w:rsid w:val="009013EB"/>
    <w:rsid w:val="009024F1"/>
    <w:rsid w:val="00906EC0"/>
    <w:rsid w:val="00911EC8"/>
    <w:rsid w:val="00911FE2"/>
    <w:rsid w:val="009135BD"/>
    <w:rsid w:val="009142CD"/>
    <w:rsid w:val="00915D12"/>
    <w:rsid w:val="00916820"/>
    <w:rsid w:val="00916CE8"/>
    <w:rsid w:val="0092020A"/>
    <w:rsid w:val="00922ADD"/>
    <w:rsid w:val="009232D0"/>
    <w:rsid w:val="0092553C"/>
    <w:rsid w:val="00927332"/>
    <w:rsid w:val="009279A6"/>
    <w:rsid w:val="00930D8A"/>
    <w:rsid w:val="00933E8C"/>
    <w:rsid w:val="00933F3E"/>
    <w:rsid w:val="00934407"/>
    <w:rsid w:val="00934AF6"/>
    <w:rsid w:val="009415A0"/>
    <w:rsid w:val="00943605"/>
    <w:rsid w:val="00947C99"/>
    <w:rsid w:val="00947D41"/>
    <w:rsid w:val="00947EDB"/>
    <w:rsid w:val="00950442"/>
    <w:rsid w:val="00950D27"/>
    <w:rsid w:val="00952FC4"/>
    <w:rsid w:val="00955376"/>
    <w:rsid w:val="00955CBB"/>
    <w:rsid w:val="0095614B"/>
    <w:rsid w:val="00956900"/>
    <w:rsid w:val="0096095C"/>
    <w:rsid w:val="00960CFB"/>
    <w:rsid w:val="00962BAC"/>
    <w:rsid w:val="00963D82"/>
    <w:rsid w:val="009675A1"/>
    <w:rsid w:val="009678A7"/>
    <w:rsid w:val="00970A3E"/>
    <w:rsid w:val="00970EF0"/>
    <w:rsid w:val="00971836"/>
    <w:rsid w:val="00972090"/>
    <w:rsid w:val="00973399"/>
    <w:rsid w:val="00973BAE"/>
    <w:rsid w:val="00981C58"/>
    <w:rsid w:val="00981D43"/>
    <w:rsid w:val="00982CBB"/>
    <w:rsid w:val="00984960"/>
    <w:rsid w:val="00985EBD"/>
    <w:rsid w:val="0098620A"/>
    <w:rsid w:val="00990098"/>
    <w:rsid w:val="009900E3"/>
    <w:rsid w:val="00993672"/>
    <w:rsid w:val="00996183"/>
    <w:rsid w:val="0099702E"/>
    <w:rsid w:val="00997E75"/>
    <w:rsid w:val="009A2AB0"/>
    <w:rsid w:val="009A2B12"/>
    <w:rsid w:val="009A2EFD"/>
    <w:rsid w:val="009A5518"/>
    <w:rsid w:val="009A6B73"/>
    <w:rsid w:val="009B2BD7"/>
    <w:rsid w:val="009B3454"/>
    <w:rsid w:val="009B3EDE"/>
    <w:rsid w:val="009C13C5"/>
    <w:rsid w:val="009C1F56"/>
    <w:rsid w:val="009C6676"/>
    <w:rsid w:val="009C7FA6"/>
    <w:rsid w:val="009E06DD"/>
    <w:rsid w:val="009E60AD"/>
    <w:rsid w:val="009E630C"/>
    <w:rsid w:val="009E7472"/>
    <w:rsid w:val="009F1070"/>
    <w:rsid w:val="009F442F"/>
    <w:rsid w:val="00A00890"/>
    <w:rsid w:val="00A03DE8"/>
    <w:rsid w:val="00A067CB"/>
    <w:rsid w:val="00A072BD"/>
    <w:rsid w:val="00A142E3"/>
    <w:rsid w:val="00A14590"/>
    <w:rsid w:val="00A17FEA"/>
    <w:rsid w:val="00A2118D"/>
    <w:rsid w:val="00A217B4"/>
    <w:rsid w:val="00A2302B"/>
    <w:rsid w:val="00A264FC"/>
    <w:rsid w:val="00A27FEA"/>
    <w:rsid w:val="00A312D4"/>
    <w:rsid w:val="00A3218B"/>
    <w:rsid w:val="00A346BB"/>
    <w:rsid w:val="00A35155"/>
    <w:rsid w:val="00A4579B"/>
    <w:rsid w:val="00A46801"/>
    <w:rsid w:val="00A47D37"/>
    <w:rsid w:val="00A50B30"/>
    <w:rsid w:val="00A52C5D"/>
    <w:rsid w:val="00A54199"/>
    <w:rsid w:val="00A54D59"/>
    <w:rsid w:val="00A55782"/>
    <w:rsid w:val="00A57ABD"/>
    <w:rsid w:val="00A603AE"/>
    <w:rsid w:val="00A60F96"/>
    <w:rsid w:val="00A62A7D"/>
    <w:rsid w:val="00A64A3C"/>
    <w:rsid w:val="00A65098"/>
    <w:rsid w:val="00A6701B"/>
    <w:rsid w:val="00A70F03"/>
    <w:rsid w:val="00A714AC"/>
    <w:rsid w:val="00A71B29"/>
    <w:rsid w:val="00A730B4"/>
    <w:rsid w:val="00A73954"/>
    <w:rsid w:val="00A75EF8"/>
    <w:rsid w:val="00A76096"/>
    <w:rsid w:val="00A81E6E"/>
    <w:rsid w:val="00A83315"/>
    <w:rsid w:val="00A871A8"/>
    <w:rsid w:val="00A87E63"/>
    <w:rsid w:val="00A929AA"/>
    <w:rsid w:val="00A94652"/>
    <w:rsid w:val="00A95223"/>
    <w:rsid w:val="00A96412"/>
    <w:rsid w:val="00AA043D"/>
    <w:rsid w:val="00AA0604"/>
    <w:rsid w:val="00AA1379"/>
    <w:rsid w:val="00AA194B"/>
    <w:rsid w:val="00AA3D1E"/>
    <w:rsid w:val="00AA4D5A"/>
    <w:rsid w:val="00AA7864"/>
    <w:rsid w:val="00AA7D28"/>
    <w:rsid w:val="00AA7F2C"/>
    <w:rsid w:val="00AB48EB"/>
    <w:rsid w:val="00AB73D2"/>
    <w:rsid w:val="00AC218A"/>
    <w:rsid w:val="00AC4D13"/>
    <w:rsid w:val="00AC566B"/>
    <w:rsid w:val="00AC758D"/>
    <w:rsid w:val="00AD0BBF"/>
    <w:rsid w:val="00AD3895"/>
    <w:rsid w:val="00AD3AB8"/>
    <w:rsid w:val="00AD6609"/>
    <w:rsid w:val="00AD6749"/>
    <w:rsid w:val="00AD71FE"/>
    <w:rsid w:val="00AD73EA"/>
    <w:rsid w:val="00AD7AB2"/>
    <w:rsid w:val="00AE03D9"/>
    <w:rsid w:val="00AE0C92"/>
    <w:rsid w:val="00AE23C1"/>
    <w:rsid w:val="00AE3585"/>
    <w:rsid w:val="00AE5341"/>
    <w:rsid w:val="00AE6D16"/>
    <w:rsid w:val="00AF0F5C"/>
    <w:rsid w:val="00AF4994"/>
    <w:rsid w:val="00AF4FD7"/>
    <w:rsid w:val="00AF78BC"/>
    <w:rsid w:val="00B006FC"/>
    <w:rsid w:val="00B056DC"/>
    <w:rsid w:val="00B079A6"/>
    <w:rsid w:val="00B14AB2"/>
    <w:rsid w:val="00B15DD2"/>
    <w:rsid w:val="00B17371"/>
    <w:rsid w:val="00B20931"/>
    <w:rsid w:val="00B230D0"/>
    <w:rsid w:val="00B236E2"/>
    <w:rsid w:val="00B2404F"/>
    <w:rsid w:val="00B24551"/>
    <w:rsid w:val="00B24C19"/>
    <w:rsid w:val="00B260CE"/>
    <w:rsid w:val="00B26B8E"/>
    <w:rsid w:val="00B27F04"/>
    <w:rsid w:val="00B316F5"/>
    <w:rsid w:val="00B317E1"/>
    <w:rsid w:val="00B31DCD"/>
    <w:rsid w:val="00B336AD"/>
    <w:rsid w:val="00B34133"/>
    <w:rsid w:val="00B34861"/>
    <w:rsid w:val="00B377B4"/>
    <w:rsid w:val="00B37CC1"/>
    <w:rsid w:val="00B37D9C"/>
    <w:rsid w:val="00B40556"/>
    <w:rsid w:val="00B41152"/>
    <w:rsid w:val="00B44F89"/>
    <w:rsid w:val="00B47246"/>
    <w:rsid w:val="00B47793"/>
    <w:rsid w:val="00B52738"/>
    <w:rsid w:val="00B54DFA"/>
    <w:rsid w:val="00B55A69"/>
    <w:rsid w:val="00B568AF"/>
    <w:rsid w:val="00B56B50"/>
    <w:rsid w:val="00B56BC9"/>
    <w:rsid w:val="00B57A64"/>
    <w:rsid w:val="00B57B52"/>
    <w:rsid w:val="00B60528"/>
    <w:rsid w:val="00B618E4"/>
    <w:rsid w:val="00B6544F"/>
    <w:rsid w:val="00B66534"/>
    <w:rsid w:val="00B836F0"/>
    <w:rsid w:val="00B84801"/>
    <w:rsid w:val="00B85F10"/>
    <w:rsid w:val="00B87F84"/>
    <w:rsid w:val="00B91461"/>
    <w:rsid w:val="00B966DC"/>
    <w:rsid w:val="00B96954"/>
    <w:rsid w:val="00B975F6"/>
    <w:rsid w:val="00BA11F3"/>
    <w:rsid w:val="00BA707E"/>
    <w:rsid w:val="00BB047B"/>
    <w:rsid w:val="00BB0629"/>
    <w:rsid w:val="00BB5462"/>
    <w:rsid w:val="00BB6D20"/>
    <w:rsid w:val="00BC196C"/>
    <w:rsid w:val="00BC3BC2"/>
    <w:rsid w:val="00BC5DD6"/>
    <w:rsid w:val="00BC77D3"/>
    <w:rsid w:val="00BC7D3C"/>
    <w:rsid w:val="00BD3EAB"/>
    <w:rsid w:val="00BE11B4"/>
    <w:rsid w:val="00BE1E40"/>
    <w:rsid w:val="00BE7BF2"/>
    <w:rsid w:val="00BE7CB7"/>
    <w:rsid w:val="00BF3A76"/>
    <w:rsid w:val="00BF79BF"/>
    <w:rsid w:val="00BF79CC"/>
    <w:rsid w:val="00BF7B13"/>
    <w:rsid w:val="00BF7B5A"/>
    <w:rsid w:val="00BF7E68"/>
    <w:rsid w:val="00C0045E"/>
    <w:rsid w:val="00C03244"/>
    <w:rsid w:val="00C111BB"/>
    <w:rsid w:val="00C11B4E"/>
    <w:rsid w:val="00C13F19"/>
    <w:rsid w:val="00C14C57"/>
    <w:rsid w:val="00C1623D"/>
    <w:rsid w:val="00C20DE3"/>
    <w:rsid w:val="00C231DA"/>
    <w:rsid w:val="00C23DF4"/>
    <w:rsid w:val="00C242D1"/>
    <w:rsid w:val="00C30A19"/>
    <w:rsid w:val="00C329FA"/>
    <w:rsid w:val="00C33C61"/>
    <w:rsid w:val="00C33CDC"/>
    <w:rsid w:val="00C375DA"/>
    <w:rsid w:val="00C4193A"/>
    <w:rsid w:val="00C462C2"/>
    <w:rsid w:val="00C50399"/>
    <w:rsid w:val="00C50AF4"/>
    <w:rsid w:val="00C50D47"/>
    <w:rsid w:val="00C6035F"/>
    <w:rsid w:val="00C64394"/>
    <w:rsid w:val="00C657F1"/>
    <w:rsid w:val="00C67C3E"/>
    <w:rsid w:val="00C75129"/>
    <w:rsid w:val="00C768E7"/>
    <w:rsid w:val="00C812DC"/>
    <w:rsid w:val="00C8216A"/>
    <w:rsid w:val="00C83605"/>
    <w:rsid w:val="00C83A57"/>
    <w:rsid w:val="00C86572"/>
    <w:rsid w:val="00C908AF"/>
    <w:rsid w:val="00C91D96"/>
    <w:rsid w:val="00C926D7"/>
    <w:rsid w:val="00C92C9C"/>
    <w:rsid w:val="00C937C8"/>
    <w:rsid w:val="00C97C3D"/>
    <w:rsid w:val="00CA1A93"/>
    <w:rsid w:val="00CA36FE"/>
    <w:rsid w:val="00CA5C2B"/>
    <w:rsid w:val="00CB357B"/>
    <w:rsid w:val="00CC09C0"/>
    <w:rsid w:val="00CC1155"/>
    <w:rsid w:val="00CC117E"/>
    <w:rsid w:val="00CC133C"/>
    <w:rsid w:val="00CC583E"/>
    <w:rsid w:val="00CC5D6F"/>
    <w:rsid w:val="00CC75D6"/>
    <w:rsid w:val="00CC7AEA"/>
    <w:rsid w:val="00CC7C03"/>
    <w:rsid w:val="00CD08F5"/>
    <w:rsid w:val="00CD0A71"/>
    <w:rsid w:val="00CD275C"/>
    <w:rsid w:val="00CD2AAA"/>
    <w:rsid w:val="00CD2DAC"/>
    <w:rsid w:val="00CD4671"/>
    <w:rsid w:val="00CD4B80"/>
    <w:rsid w:val="00CE38B0"/>
    <w:rsid w:val="00CE4B7F"/>
    <w:rsid w:val="00CE4BEB"/>
    <w:rsid w:val="00CE684F"/>
    <w:rsid w:val="00CE7D9D"/>
    <w:rsid w:val="00CF1249"/>
    <w:rsid w:val="00CF2E9C"/>
    <w:rsid w:val="00CF303C"/>
    <w:rsid w:val="00CF3EF8"/>
    <w:rsid w:val="00CF50A2"/>
    <w:rsid w:val="00CF5231"/>
    <w:rsid w:val="00CF5B58"/>
    <w:rsid w:val="00CF5D24"/>
    <w:rsid w:val="00D03E22"/>
    <w:rsid w:val="00D04192"/>
    <w:rsid w:val="00D052E2"/>
    <w:rsid w:val="00D0634D"/>
    <w:rsid w:val="00D070C5"/>
    <w:rsid w:val="00D0749E"/>
    <w:rsid w:val="00D07F42"/>
    <w:rsid w:val="00D108F2"/>
    <w:rsid w:val="00D10F5C"/>
    <w:rsid w:val="00D15A1B"/>
    <w:rsid w:val="00D167CF"/>
    <w:rsid w:val="00D173C4"/>
    <w:rsid w:val="00D22396"/>
    <w:rsid w:val="00D23666"/>
    <w:rsid w:val="00D244FB"/>
    <w:rsid w:val="00D2455B"/>
    <w:rsid w:val="00D272CD"/>
    <w:rsid w:val="00D30711"/>
    <w:rsid w:val="00D30DDF"/>
    <w:rsid w:val="00D31E8E"/>
    <w:rsid w:val="00D32087"/>
    <w:rsid w:val="00D320C6"/>
    <w:rsid w:val="00D34668"/>
    <w:rsid w:val="00D368A1"/>
    <w:rsid w:val="00D402F9"/>
    <w:rsid w:val="00D4144F"/>
    <w:rsid w:val="00D44282"/>
    <w:rsid w:val="00D46050"/>
    <w:rsid w:val="00D51403"/>
    <w:rsid w:val="00D5300A"/>
    <w:rsid w:val="00D551FF"/>
    <w:rsid w:val="00D554D8"/>
    <w:rsid w:val="00D6028C"/>
    <w:rsid w:val="00D63954"/>
    <w:rsid w:val="00D70B19"/>
    <w:rsid w:val="00D72585"/>
    <w:rsid w:val="00D72BEC"/>
    <w:rsid w:val="00D74205"/>
    <w:rsid w:val="00D748AB"/>
    <w:rsid w:val="00D74D93"/>
    <w:rsid w:val="00D75A7A"/>
    <w:rsid w:val="00D7791C"/>
    <w:rsid w:val="00D77A5D"/>
    <w:rsid w:val="00D85909"/>
    <w:rsid w:val="00D943E9"/>
    <w:rsid w:val="00D96403"/>
    <w:rsid w:val="00D967B8"/>
    <w:rsid w:val="00DA1637"/>
    <w:rsid w:val="00DA18CD"/>
    <w:rsid w:val="00DA219E"/>
    <w:rsid w:val="00DA37F1"/>
    <w:rsid w:val="00DA3C79"/>
    <w:rsid w:val="00DA3CA0"/>
    <w:rsid w:val="00DA7379"/>
    <w:rsid w:val="00DB1C57"/>
    <w:rsid w:val="00DB5C64"/>
    <w:rsid w:val="00DB70A4"/>
    <w:rsid w:val="00DC0582"/>
    <w:rsid w:val="00DC1103"/>
    <w:rsid w:val="00DC1D74"/>
    <w:rsid w:val="00DC3BA3"/>
    <w:rsid w:val="00DC64C8"/>
    <w:rsid w:val="00DC65E0"/>
    <w:rsid w:val="00DC7621"/>
    <w:rsid w:val="00DC7DFF"/>
    <w:rsid w:val="00DD1426"/>
    <w:rsid w:val="00DD3C79"/>
    <w:rsid w:val="00DE188D"/>
    <w:rsid w:val="00DE352C"/>
    <w:rsid w:val="00DE6397"/>
    <w:rsid w:val="00DE697C"/>
    <w:rsid w:val="00DE6D78"/>
    <w:rsid w:val="00DE793F"/>
    <w:rsid w:val="00DF1AD7"/>
    <w:rsid w:val="00DF3C3C"/>
    <w:rsid w:val="00DF7D48"/>
    <w:rsid w:val="00E01135"/>
    <w:rsid w:val="00E042C4"/>
    <w:rsid w:val="00E047F2"/>
    <w:rsid w:val="00E060B0"/>
    <w:rsid w:val="00E06C44"/>
    <w:rsid w:val="00E07621"/>
    <w:rsid w:val="00E077B7"/>
    <w:rsid w:val="00E1109B"/>
    <w:rsid w:val="00E113B0"/>
    <w:rsid w:val="00E12192"/>
    <w:rsid w:val="00E13C89"/>
    <w:rsid w:val="00E164CF"/>
    <w:rsid w:val="00E171A7"/>
    <w:rsid w:val="00E17A91"/>
    <w:rsid w:val="00E24ED0"/>
    <w:rsid w:val="00E26B3C"/>
    <w:rsid w:val="00E27778"/>
    <w:rsid w:val="00E27B45"/>
    <w:rsid w:val="00E306DF"/>
    <w:rsid w:val="00E327BF"/>
    <w:rsid w:val="00E32912"/>
    <w:rsid w:val="00E34777"/>
    <w:rsid w:val="00E350D7"/>
    <w:rsid w:val="00E3566A"/>
    <w:rsid w:val="00E35D28"/>
    <w:rsid w:val="00E40478"/>
    <w:rsid w:val="00E40B04"/>
    <w:rsid w:val="00E421D0"/>
    <w:rsid w:val="00E4223B"/>
    <w:rsid w:val="00E42818"/>
    <w:rsid w:val="00E4555F"/>
    <w:rsid w:val="00E47B3D"/>
    <w:rsid w:val="00E51941"/>
    <w:rsid w:val="00E53FF3"/>
    <w:rsid w:val="00E56253"/>
    <w:rsid w:val="00E60F2E"/>
    <w:rsid w:val="00E630CE"/>
    <w:rsid w:val="00E704B3"/>
    <w:rsid w:val="00E70BBE"/>
    <w:rsid w:val="00E71871"/>
    <w:rsid w:val="00E74FB8"/>
    <w:rsid w:val="00E7531C"/>
    <w:rsid w:val="00E7748D"/>
    <w:rsid w:val="00E81D75"/>
    <w:rsid w:val="00E823BC"/>
    <w:rsid w:val="00E83684"/>
    <w:rsid w:val="00E84406"/>
    <w:rsid w:val="00E849A7"/>
    <w:rsid w:val="00E84B53"/>
    <w:rsid w:val="00E84CA4"/>
    <w:rsid w:val="00E85D6D"/>
    <w:rsid w:val="00E86C48"/>
    <w:rsid w:val="00E92760"/>
    <w:rsid w:val="00E92DAA"/>
    <w:rsid w:val="00E94685"/>
    <w:rsid w:val="00E948FB"/>
    <w:rsid w:val="00E95E46"/>
    <w:rsid w:val="00E9691D"/>
    <w:rsid w:val="00E97A60"/>
    <w:rsid w:val="00EA26A2"/>
    <w:rsid w:val="00EA37CF"/>
    <w:rsid w:val="00EA5E99"/>
    <w:rsid w:val="00EA6269"/>
    <w:rsid w:val="00EB054F"/>
    <w:rsid w:val="00EB0868"/>
    <w:rsid w:val="00EB11B5"/>
    <w:rsid w:val="00EB21E5"/>
    <w:rsid w:val="00EB3DBF"/>
    <w:rsid w:val="00EC0344"/>
    <w:rsid w:val="00EC1AE8"/>
    <w:rsid w:val="00EC2FD3"/>
    <w:rsid w:val="00EC5A74"/>
    <w:rsid w:val="00EC5C20"/>
    <w:rsid w:val="00EC6FAA"/>
    <w:rsid w:val="00EC78CD"/>
    <w:rsid w:val="00ED0EEA"/>
    <w:rsid w:val="00ED3CE6"/>
    <w:rsid w:val="00ED51B3"/>
    <w:rsid w:val="00ED7BC3"/>
    <w:rsid w:val="00EE0065"/>
    <w:rsid w:val="00EE1518"/>
    <w:rsid w:val="00EE2770"/>
    <w:rsid w:val="00EE3225"/>
    <w:rsid w:val="00EE5DFF"/>
    <w:rsid w:val="00EF107A"/>
    <w:rsid w:val="00EF26B9"/>
    <w:rsid w:val="00EF3A78"/>
    <w:rsid w:val="00EF4649"/>
    <w:rsid w:val="00EF6552"/>
    <w:rsid w:val="00EF6C8A"/>
    <w:rsid w:val="00F04DBA"/>
    <w:rsid w:val="00F15511"/>
    <w:rsid w:val="00F15C8D"/>
    <w:rsid w:val="00F23294"/>
    <w:rsid w:val="00F24F28"/>
    <w:rsid w:val="00F25F65"/>
    <w:rsid w:val="00F30C5B"/>
    <w:rsid w:val="00F31341"/>
    <w:rsid w:val="00F3325F"/>
    <w:rsid w:val="00F34455"/>
    <w:rsid w:val="00F40E22"/>
    <w:rsid w:val="00F420A3"/>
    <w:rsid w:val="00F42610"/>
    <w:rsid w:val="00F4319F"/>
    <w:rsid w:val="00F44D3C"/>
    <w:rsid w:val="00F45611"/>
    <w:rsid w:val="00F47039"/>
    <w:rsid w:val="00F53A31"/>
    <w:rsid w:val="00F6037D"/>
    <w:rsid w:val="00F6326B"/>
    <w:rsid w:val="00F648F7"/>
    <w:rsid w:val="00F66B28"/>
    <w:rsid w:val="00F707A7"/>
    <w:rsid w:val="00F724D5"/>
    <w:rsid w:val="00F73560"/>
    <w:rsid w:val="00F748E6"/>
    <w:rsid w:val="00F75451"/>
    <w:rsid w:val="00F75B7D"/>
    <w:rsid w:val="00F77264"/>
    <w:rsid w:val="00F8084A"/>
    <w:rsid w:val="00F80A21"/>
    <w:rsid w:val="00F82079"/>
    <w:rsid w:val="00F8307F"/>
    <w:rsid w:val="00F83877"/>
    <w:rsid w:val="00F83E04"/>
    <w:rsid w:val="00F84802"/>
    <w:rsid w:val="00F86914"/>
    <w:rsid w:val="00F97487"/>
    <w:rsid w:val="00FA241C"/>
    <w:rsid w:val="00FA56AA"/>
    <w:rsid w:val="00FA62B2"/>
    <w:rsid w:val="00FA7B4E"/>
    <w:rsid w:val="00FB11F5"/>
    <w:rsid w:val="00FB23B2"/>
    <w:rsid w:val="00FB34B9"/>
    <w:rsid w:val="00FB3505"/>
    <w:rsid w:val="00FB3F8F"/>
    <w:rsid w:val="00FB511B"/>
    <w:rsid w:val="00FB78A9"/>
    <w:rsid w:val="00FC0E63"/>
    <w:rsid w:val="00FC1958"/>
    <w:rsid w:val="00FC230B"/>
    <w:rsid w:val="00FC396C"/>
    <w:rsid w:val="00FC3E72"/>
    <w:rsid w:val="00FC6798"/>
    <w:rsid w:val="00FD4A55"/>
    <w:rsid w:val="00FD4E7D"/>
    <w:rsid w:val="00FE311A"/>
    <w:rsid w:val="00FE33F2"/>
    <w:rsid w:val="00FE6B04"/>
    <w:rsid w:val="00FE7825"/>
    <w:rsid w:val="00FE7C3E"/>
    <w:rsid w:val="00FE7FE1"/>
    <w:rsid w:val="00FF077B"/>
    <w:rsid w:val="00FF36BD"/>
    <w:rsid w:val="00FF3758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672"/>
    <w:pPr>
      <w:pageBreakBefore/>
      <w:pBdr>
        <w:top w:val="single" w:sz="24" w:space="0" w:color="A81506" w:themeColor="accent1" w:themeShade="BF"/>
        <w:left w:val="single" w:sz="24" w:space="0" w:color="A81506" w:themeColor="accent1" w:themeShade="BF"/>
        <w:bottom w:val="single" w:sz="24" w:space="0" w:color="A81506" w:themeColor="accent1" w:themeShade="BF"/>
        <w:right w:val="single" w:sz="24" w:space="0" w:color="A81506" w:themeColor="accent1" w:themeShade="BF"/>
      </w:pBdr>
      <w:shd w:val="clear" w:color="auto" w:fill="A81506" w:themeFill="accent1" w:themeFillShade="BF"/>
      <w:spacing w:after="0"/>
      <w:outlineLvl w:val="0"/>
    </w:pPr>
    <w:rPr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672"/>
    <w:pPr>
      <w:keepNext/>
      <w:pBdr>
        <w:top w:val="single" w:sz="24" w:space="0" w:color="E1DFDF" w:themeColor="text2" w:themeTint="33"/>
        <w:left w:val="single" w:sz="24" w:space="0" w:color="E1DFDF" w:themeColor="text2" w:themeTint="33"/>
        <w:bottom w:val="single" w:sz="24" w:space="0" w:color="E1DFDF" w:themeColor="text2" w:themeTint="33"/>
        <w:right w:val="single" w:sz="24" w:space="0" w:color="E1DFDF" w:themeColor="text2" w:themeTint="33"/>
      </w:pBdr>
      <w:shd w:val="clear" w:color="auto" w:fill="E1DFDF" w:themeFill="text2" w:themeFillTint="33"/>
      <w:spacing w:before="720" w:after="0"/>
      <w:outlineLvl w:val="1"/>
    </w:pPr>
    <w:rPr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672"/>
    <w:pPr>
      <w:keepNext/>
      <w:pBdr>
        <w:top w:val="single" w:sz="6" w:space="2" w:color="A81506" w:themeColor="accent1" w:themeShade="BF"/>
        <w:left w:val="single" w:sz="6" w:space="2" w:color="A81506" w:themeColor="accent1" w:themeShade="BF"/>
      </w:pBdr>
      <w:spacing w:before="720" w:after="0"/>
      <w:outlineLvl w:val="2"/>
    </w:pPr>
    <w:rPr>
      <w:b/>
      <w:caps/>
      <w:color w:val="A81506" w:themeColor="accent1" w:themeShade="BF"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672"/>
    <w:pPr>
      <w:keepNext/>
      <w:pBdr>
        <w:top w:val="dotted" w:sz="6" w:space="2" w:color="A81506" w:themeColor="accent1" w:themeShade="BF"/>
      </w:pBdr>
      <w:spacing w:before="300" w:after="0"/>
      <w:outlineLvl w:val="3"/>
    </w:pPr>
    <w:rPr>
      <w:b/>
      <w:caps/>
      <w:color w:val="A8150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72"/>
    <w:pPr>
      <w:pBdr>
        <w:bottom w:val="single" w:sz="6" w:space="1" w:color="E21D08" w:themeColor="accent1"/>
      </w:pBdr>
      <w:spacing w:before="300" w:after="0"/>
      <w:outlineLvl w:val="4"/>
    </w:pPr>
    <w:rPr>
      <w:caps/>
      <w:color w:val="A815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72"/>
    <w:pPr>
      <w:pBdr>
        <w:bottom w:val="dotted" w:sz="6" w:space="1" w:color="E21D08" w:themeColor="accent1"/>
      </w:pBdr>
      <w:spacing w:before="300" w:after="0"/>
      <w:outlineLvl w:val="5"/>
    </w:pPr>
    <w:rPr>
      <w:caps/>
      <w:color w:val="A815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72"/>
    <w:pPr>
      <w:spacing w:before="300" w:after="0"/>
      <w:outlineLvl w:val="6"/>
    </w:pPr>
    <w:rPr>
      <w:caps/>
      <w:color w:val="A815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72"/>
    <w:rPr>
      <w:bCs/>
      <w:caps/>
      <w:color w:val="FFFFFF" w:themeColor="background1"/>
      <w:spacing w:val="15"/>
      <w:sz w:val="32"/>
      <w:shd w:val="clear" w:color="auto" w:fill="A8150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993672"/>
    <w:rPr>
      <w:caps/>
      <w:color w:val="595959" w:themeColor="text1" w:themeTint="A6"/>
      <w:spacing w:val="15"/>
      <w:sz w:val="24"/>
      <w:shd w:val="clear" w:color="auto" w:fill="E1DFDF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93672"/>
    <w:rPr>
      <w:b/>
      <w:caps/>
      <w:color w:val="A81506" w:themeColor="accent1" w:themeShade="B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672"/>
    <w:rPr>
      <w:b/>
      <w:caps/>
      <w:color w:val="A81506" w:themeColor="accent1" w:themeShade="BF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93672"/>
    <w:rPr>
      <w:caps/>
      <w:color w:val="A815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672"/>
    <w:rPr>
      <w:b/>
      <w:bCs/>
      <w:color w:val="A815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672"/>
    <w:pPr>
      <w:spacing w:before="720"/>
    </w:pPr>
    <w:rPr>
      <w:caps/>
      <w:color w:val="A81506" w:themeColor="accent1" w:themeShade="BF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72"/>
    <w:rPr>
      <w:caps/>
      <w:color w:val="A81506" w:themeColor="accent1" w:themeShade="BF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6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93672"/>
    <w:rPr>
      <w:b/>
      <w:bCs/>
    </w:rPr>
  </w:style>
  <w:style w:type="character" w:styleId="Emphasis">
    <w:name w:val="Emphasis"/>
    <w:uiPriority w:val="20"/>
    <w:qFormat/>
    <w:rsid w:val="00993672"/>
    <w:rPr>
      <w:rFonts w:ascii="Calibri" w:hAnsi="Calibri"/>
      <w:i/>
      <w:dstrike w:val="0"/>
      <w:color w:val="A81506" w:themeColor="accent1" w:themeShade="BF"/>
      <w:spacing w:val="0"/>
      <w:sz w:val="2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936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36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367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9936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36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72"/>
    <w:pPr>
      <w:pBdr>
        <w:top w:val="single" w:sz="4" w:space="10" w:color="E21D08" w:themeColor="accent1"/>
        <w:left w:val="single" w:sz="4" w:space="10" w:color="E21D08" w:themeColor="accent1"/>
      </w:pBdr>
      <w:spacing w:after="0"/>
      <w:ind w:left="1296" w:right="1152"/>
      <w:jc w:val="both"/>
    </w:pPr>
    <w:rPr>
      <w:i/>
      <w:iCs/>
      <w:color w:val="E21D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72"/>
    <w:rPr>
      <w:i/>
      <w:iCs/>
      <w:color w:val="E21D08" w:themeColor="accent1"/>
      <w:sz w:val="20"/>
      <w:szCs w:val="20"/>
    </w:rPr>
  </w:style>
  <w:style w:type="character" w:styleId="SubtleEmphasis">
    <w:name w:val="Subtle Emphasis"/>
    <w:uiPriority w:val="19"/>
    <w:qFormat/>
    <w:rsid w:val="00993672"/>
    <w:rPr>
      <w:iCs/>
      <w:color w:val="A5A1A1" w:themeColor="text2" w:themeTint="99"/>
    </w:rPr>
  </w:style>
  <w:style w:type="character" w:styleId="IntenseEmphasis">
    <w:name w:val="Intense Emphasis"/>
    <w:uiPriority w:val="21"/>
    <w:qFormat/>
    <w:rsid w:val="00993672"/>
    <w:rPr>
      <w:b/>
      <w:bCs/>
      <w:caps/>
      <w:color w:val="700E04" w:themeColor="accent1" w:themeShade="7F"/>
      <w:spacing w:val="10"/>
    </w:rPr>
  </w:style>
  <w:style w:type="character" w:styleId="SubtleReference">
    <w:name w:val="Subtle Reference"/>
    <w:uiPriority w:val="31"/>
    <w:qFormat/>
    <w:rsid w:val="00993672"/>
    <w:rPr>
      <w:b/>
      <w:bCs/>
      <w:color w:val="E21D08" w:themeColor="accent1"/>
    </w:rPr>
  </w:style>
  <w:style w:type="character" w:styleId="IntenseReference">
    <w:name w:val="Intense Reference"/>
    <w:uiPriority w:val="32"/>
    <w:qFormat/>
    <w:rsid w:val="00993672"/>
    <w:rPr>
      <w:b/>
      <w:bCs/>
      <w:i/>
      <w:iCs/>
      <w:caps/>
      <w:color w:val="E21D08" w:themeColor="accent1"/>
    </w:rPr>
  </w:style>
  <w:style w:type="character" w:styleId="BookTitle">
    <w:name w:val="Book Title"/>
    <w:uiPriority w:val="33"/>
    <w:qFormat/>
    <w:rsid w:val="009936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93672"/>
    <w:pPr>
      <w:outlineLvl w:val="9"/>
    </w:pPr>
  </w:style>
  <w:style w:type="paragraph" w:customStyle="1" w:styleId="Heading2-initial">
    <w:name w:val="Heading 2 - initial"/>
    <w:basedOn w:val="Heading2"/>
    <w:next w:val="Normal"/>
    <w:link w:val="Heading2-initialChar"/>
    <w:qFormat/>
    <w:rsid w:val="00993672"/>
    <w:pPr>
      <w:spacing w:before="240"/>
    </w:pPr>
  </w:style>
  <w:style w:type="character" w:customStyle="1" w:styleId="Heading2-initialChar">
    <w:name w:val="Heading 2 - initial Char"/>
    <w:basedOn w:val="Heading2Char"/>
    <w:link w:val="Heading2-initial"/>
    <w:rsid w:val="00993672"/>
    <w:rPr>
      <w:caps/>
      <w:shd w:val="clear" w:color="auto" w:fill="00FF00"/>
    </w:rPr>
  </w:style>
  <w:style w:type="paragraph" w:customStyle="1" w:styleId="Heading3-initial">
    <w:name w:val="Heading 3 - initial"/>
    <w:basedOn w:val="Heading3"/>
    <w:next w:val="Normal"/>
    <w:link w:val="Heading3-initialChar"/>
    <w:qFormat/>
    <w:rsid w:val="004875B2"/>
    <w:pPr>
      <w:spacing w:before="240"/>
    </w:pPr>
  </w:style>
  <w:style w:type="character" w:customStyle="1" w:styleId="Heading3-initialChar">
    <w:name w:val="Heading 3 - initial Char"/>
    <w:basedOn w:val="Heading3Char"/>
    <w:link w:val="Heading3-initial"/>
    <w:rsid w:val="004875B2"/>
    <w:rPr>
      <w:b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6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2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ED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47ED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7EDB"/>
    <w:rPr>
      <w:color w:val="CC99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1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1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1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1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176"/>
    <w:rPr>
      <w:b/>
      <w:bCs/>
    </w:rPr>
  </w:style>
  <w:style w:type="table" w:styleId="TableGrid">
    <w:name w:val="Table Grid"/>
    <w:basedOn w:val="TableNormal"/>
    <w:uiPriority w:val="59"/>
    <w:rsid w:val="00F3325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FE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7F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transform" Target="file:///D:\New%20Assignments\Simulation%20Lab\Flash%20Templates\Final\GAME_Mummy\LCMS%20Version\mummy.xml" TargetMode="External"/></Relationships>
</file>

<file path=word/theme/theme1.xml><?xml version="1.0" encoding="utf-8"?>
<a:theme xmlns:a="http://schemas.openxmlformats.org/drawingml/2006/main" name="Office Theme">
  <a:themeElements>
    <a:clrScheme name="360training_QUICKSTAR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21D08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886CE-350A-4350-BD8C-EDB32A1A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laura.james</dc:creator>
  <cp:lastModifiedBy>Haris.Mairaj</cp:lastModifiedBy>
  <cp:revision>123</cp:revision>
  <dcterms:created xsi:type="dcterms:W3CDTF">2012-06-26T12:17:00Z</dcterms:created>
  <dcterms:modified xsi:type="dcterms:W3CDTF">2012-07-09T11:34:00Z</dcterms:modified>
</cp:coreProperties>
</file>