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207" w:rsidRDefault="00B85FA5" w:rsidP="00F83877">
      <w:pPr>
        <w:pStyle w:val="Title"/>
      </w:pPr>
      <w:r>
        <w:t>Assessment Game Templates</w:t>
      </w:r>
    </w:p>
    <w:p w:rsidR="00E83684" w:rsidRDefault="00F03119" w:rsidP="00E83684">
      <w:pPr>
        <w:pStyle w:val="Subtitle"/>
      </w:pPr>
      <w:r w:rsidRPr="00F03119">
        <w:t>Protocols</w:t>
      </w:r>
    </w:p>
    <w:p w:rsidR="00E83684" w:rsidRDefault="00E83684" w:rsidP="00E83684">
      <w:pPr>
        <w:pStyle w:val="TOCHeading"/>
        <w:pageBreakBefore w:val="0"/>
      </w:pPr>
      <w:r>
        <w:t>Contents</w:t>
      </w:r>
    </w:p>
    <w:p w:rsidR="001266C5" w:rsidRDefault="00C650D7">
      <w:pPr>
        <w:pStyle w:val="TOC1"/>
        <w:tabs>
          <w:tab w:val="right" w:leader="dot" w:pos="9350"/>
        </w:tabs>
        <w:rPr>
          <w:noProof/>
          <w:sz w:val="22"/>
          <w:szCs w:val="22"/>
          <w:lang w:bidi="ar-SA"/>
        </w:rPr>
      </w:pPr>
      <w:r w:rsidRPr="00C650D7">
        <w:fldChar w:fldCharType="begin"/>
      </w:r>
      <w:r w:rsidR="00E83684">
        <w:instrText xml:space="preserve"> TOC \o "1-3" \h \z \u </w:instrText>
      </w:r>
      <w:r w:rsidRPr="00C650D7">
        <w:fldChar w:fldCharType="separate"/>
      </w:r>
      <w:hyperlink w:anchor="_Toc328146693" w:history="1">
        <w:r w:rsidR="001266C5" w:rsidRPr="00544ED9">
          <w:rPr>
            <w:rStyle w:val="Hyperlink"/>
            <w:noProof/>
          </w:rPr>
          <w:t>Overview</w:t>
        </w:r>
        <w:r w:rsidR="001266C5">
          <w:rPr>
            <w:noProof/>
            <w:webHidden/>
          </w:rPr>
          <w:tab/>
        </w:r>
        <w:r>
          <w:rPr>
            <w:noProof/>
            <w:webHidden/>
          </w:rPr>
          <w:fldChar w:fldCharType="begin"/>
        </w:r>
        <w:r w:rsidR="001266C5">
          <w:rPr>
            <w:noProof/>
            <w:webHidden/>
          </w:rPr>
          <w:instrText xml:space="preserve"> PAGEREF _Toc328146693 \h </w:instrText>
        </w:r>
        <w:r>
          <w:rPr>
            <w:noProof/>
            <w:webHidden/>
          </w:rPr>
        </w:r>
        <w:r>
          <w:rPr>
            <w:noProof/>
            <w:webHidden/>
          </w:rPr>
          <w:fldChar w:fldCharType="separate"/>
        </w:r>
        <w:r w:rsidR="001266C5">
          <w:rPr>
            <w:noProof/>
            <w:webHidden/>
          </w:rPr>
          <w:t>2</w:t>
        </w:r>
        <w:r>
          <w:rPr>
            <w:noProof/>
            <w:webHidden/>
          </w:rPr>
          <w:fldChar w:fldCharType="end"/>
        </w:r>
      </w:hyperlink>
    </w:p>
    <w:p w:rsidR="001266C5" w:rsidRDefault="00C650D7">
      <w:pPr>
        <w:pStyle w:val="TOC2"/>
        <w:tabs>
          <w:tab w:val="right" w:leader="dot" w:pos="9350"/>
        </w:tabs>
        <w:rPr>
          <w:noProof/>
          <w:sz w:val="22"/>
          <w:szCs w:val="22"/>
          <w:lang w:bidi="ar-SA"/>
        </w:rPr>
      </w:pPr>
      <w:hyperlink w:anchor="_Toc328146694" w:history="1">
        <w:r w:rsidR="001266C5" w:rsidRPr="00544ED9">
          <w:rPr>
            <w:rStyle w:val="Hyperlink"/>
            <w:noProof/>
          </w:rPr>
          <w:t>1 - Global Variables</w:t>
        </w:r>
        <w:r w:rsidR="001266C5">
          <w:rPr>
            <w:noProof/>
            <w:webHidden/>
          </w:rPr>
          <w:tab/>
        </w:r>
        <w:r>
          <w:rPr>
            <w:noProof/>
            <w:webHidden/>
          </w:rPr>
          <w:fldChar w:fldCharType="begin"/>
        </w:r>
        <w:r w:rsidR="001266C5">
          <w:rPr>
            <w:noProof/>
            <w:webHidden/>
          </w:rPr>
          <w:instrText xml:space="preserve"> PAGEREF _Toc328146694 \h </w:instrText>
        </w:r>
        <w:r>
          <w:rPr>
            <w:noProof/>
            <w:webHidden/>
          </w:rPr>
        </w:r>
        <w:r>
          <w:rPr>
            <w:noProof/>
            <w:webHidden/>
          </w:rPr>
          <w:fldChar w:fldCharType="separate"/>
        </w:r>
        <w:r w:rsidR="001266C5">
          <w:rPr>
            <w:noProof/>
            <w:webHidden/>
          </w:rPr>
          <w:t>2</w:t>
        </w:r>
        <w:r>
          <w:rPr>
            <w:noProof/>
            <w:webHidden/>
          </w:rPr>
          <w:fldChar w:fldCharType="end"/>
        </w:r>
      </w:hyperlink>
    </w:p>
    <w:p w:rsidR="001266C5" w:rsidRDefault="00C650D7">
      <w:pPr>
        <w:pStyle w:val="TOC2"/>
        <w:tabs>
          <w:tab w:val="right" w:leader="dot" w:pos="9350"/>
        </w:tabs>
        <w:rPr>
          <w:noProof/>
          <w:sz w:val="22"/>
          <w:szCs w:val="22"/>
          <w:lang w:bidi="ar-SA"/>
        </w:rPr>
      </w:pPr>
      <w:hyperlink w:anchor="_Toc328146695" w:history="1">
        <w:r w:rsidR="001266C5" w:rsidRPr="00544ED9">
          <w:rPr>
            <w:rStyle w:val="Hyperlink"/>
            <w:noProof/>
          </w:rPr>
          <w:t>2 - Functionality Toggles</w:t>
        </w:r>
        <w:r w:rsidR="001266C5">
          <w:rPr>
            <w:noProof/>
            <w:webHidden/>
          </w:rPr>
          <w:tab/>
        </w:r>
        <w:r>
          <w:rPr>
            <w:noProof/>
            <w:webHidden/>
          </w:rPr>
          <w:fldChar w:fldCharType="begin"/>
        </w:r>
        <w:r w:rsidR="001266C5">
          <w:rPr>
            <w:noProof/>
            <w:webHidden/>
          </w:rPr>
          <w:instrText xml:space="preserve"> PAGEREF _Toc328146695 \h </w:instrText>
        </w:r>
        <w:r>
          <w:rPr>
            <w:noProof/>
            <w:webHidden/>
          </w:rPr>
        </w:r>
        <w:r>
          <w:rPr>
            <w:noProof/>
            <w:webHidden/>
          </w:rPr>
          <w:fldChar w:fldCharType="separate"/>
        </w:r>
        <w:r w:rsidR="001266C5">
          <w:rPr>
            <w:noProof/>
            <w:webHidden/>
          </w:rPr>
          <w:t>2</w:t>
        </w:r>
        <w:r>
          <w:rPr>
            <w:noProof/>
            <w:webHidden/>
          </w:rPr>
          <w:fldChar w:fldCharType="end"/>
        </w:r>
      </w:hyperlink>
    </w:p>
    <w:p w:rsidR="001266C5" w:rsidRDefault="00C650D7">
      <w:pPr>
        <w:pStyle w:val="TOC2"/>
        <w:tabs>
          <w:tab w:val="right" w:leader="dot" w:pos="9350"/>
        </w:tabs>
        <w:rPr>
          <w:noProof/>
          <w:sz w:val="22"/>
          <w:szCs w:val="22"/>
          <w:lang w:bidi="ar-SA"/>
        </w:rPr>
      </w:pPr>
      <w:hyperlink w:anchor="_Toc328146696" w:history="1">
        <w:r w:rsidR="001266C5" w:rsidRPr="00544ED9">
          <w:rPr>
            <w:rStyle w:val="Hyperlink"/>
            <w:noProof/>
          </w:rPr>
          <w:t>3 - Assessment Bank</w:t>
        </w:r>
        <w:r w:rsidR="001266C5">
          <w:rPr>
            <w:noProof/>
            <w:webHidden/>
          </w:rPr>
          <w:tab/>
        </w:r>
        <w:r>
          <w:rPr>
            <w:noProof/>
            <w:webHidden/>
          </w:rPr>
          <w:fldChar w:fldCharType="begin"/>
        </w:r>
        <w:r w:rsidR="001266C5">
          <w:rPr>
            <w:noProof/>
            <w:webHidden/>
          </w:rPr>
          <w:instrText xml:space="preserve"> PAGEREF _Toc328146696 \h </w:instrText>
        </w:r>
        <w:r>
          <w:rPr>
            <w:noProof/>
            <w:webHidden/>
          </w:rPr>
        </w:r>
        <w:r>
          <w:rPr>
            <w:noProof/>
            <w:webHidden/>
          </w:rPr>
          <w:fldChar w:fldCharType="separate"/>
        </w:r>
        <w:r w:rsidR="001266C5">
          <w:rPr>
            <w:noProof/>
            <w:webHidden/>
          </w:rPr>
          <w:t>2</w:t>
        </w:r>
        <w:r>
          <w:rPr>
            <w:noProof/>
            <w:webHidden/>
          </w:rPr>
          <w:fldChar w:fldCharType="end"/>
        </w:r>
      </w:hyperlink>
    </w:p>
    <w:p w:rsidR="001266C5" w:rsidRDefault="00C650D7">
      <w:pPr>
        <w:pStyle w:val="TOC2"/>
        <w:tabs>
          <w:tab w:val="right" w:leader="dot" w:pos="9350"/>
        </w:tabs>
        <w:rPr>
          <w:noProof/>
          <w:sz w:val="22"/>
          <w:szCs w:val="22"/>
          <w:lang w:bidi="ar-SA"/>
        </w:rPr>
      </w:pPr>
      <w:hyperlink w:anchor="_Toc328146697" w:history="1">
        <w:r w:rsidR="001266C5" w:rsidRPr="00544ED9">
          <w:rPr>
            <w:rStyle w:val="Hyperlink"/>
            <w:noProof/>
          </w:rPr>
          <w:t>4 - Review and Analze Module Toggles</w:t>
        </w:r>
        <w:r w:rsidR="001266C5">
          <w:rPr>
            <w:noProof/>
            <w:webHidden/>
          </w:rPr>
          <w:tab/>
        </w:r>
        <w:r>
          <w:rPr>
            <w:noProof/>
            <w:webHidden/>
          </w:rPr>
          <w:fldChar w:fldCharType="begin"/>
        </w:r>
        <w:r w:rsidR="001266C5">
          <w:rPr>
            <w:noProof/>
            <w:webHidden/>
          </w:rPr>
          <w:instrText xml:space="preserve"> PAGEREF _Toc328146697 \h </w:instrText>
        </w:r>
        <w:r>
          <w:rPr>
            <w:noProof/>
            <w:webHidden/>
          </w:rPr>
        </w:r>
        <w:r>
          <w:rPr>
            <w:noProof/>
            <w:webHidden/>
          </w:rPr>
          <w:fldChar w:fldCharType="separate"/>
        </w:r>
        <w:r w:rsidR="001266C5">
          <w:rPr>
            <w:noProof/>
            <w:webHidden/>
          </w:rPr>
          <w:t>3</w:t>
        </w:r>
        <w:r>
          <w:rPr>
            <w:noProof/>
            <w:webHidden/>
          </w:rPr>
          <w:fldChar w:fldCharType="end"/>
        </w:r>
      </w:hyperlink>
    </w:p>
    <w:p w:rsidR="001266C5" w:rsidRDefault="00C650D7">
      <w:pPr>
        <w:pStyle w:val="TOC2"/>
        <w:tabs>
          <w:tab w:val="right" w:leader="dot" w:pos="9350"/>
        </w:tabs>
        <w:rPr>
          <w:noProof/>
          <w:sz w:val="22"/>
          <w:szCs w:val="22"/>
          <w:lang w:bidi="ar-SA"/>
        </w:rPr>
      </w:pPr>
      <w:hyperlink w:anchor="_Toc328146698" w:history="1">
        <w:r w:rsidR="001266C5" w:rsidRPr="00544ED9">
          <w:rPr>
            <w:rStyle w:val="Hyperlink"/>
            <w:noProof/>
          </w:rPr>
          <w:t>5 - Policies</w:t>
        </w:r>
        <w:r w:rsidR="001266C5">
          <w:rPr>
            <w:noProof/>
            <w:webHidden/>
          </w:rPr>
          <w:tab/>
        </w:r>
        <w:r>
          <w:rPr>
            <w:noProof/>
            <w:webHidden/>
          </w:rPr>
          <w:fldChar w:fldCharType="begin"/>
        </w:r>
        <w:r w:rsidR="001266C5">
          <w:rPr>
            <w:noProof/>
            <w:webHidden/>
          </w:rPr>
          <w:instrText xml:space="preserve"> PAGEREF _Toc328146698 \h </w:instrText>
        </w:r>
        <w:r>
          <w:rPr>
            <w:noProof/>
            <w:webHidden/>
          </w:rPr>
        </w:r>
        <w:r>
          <w:rPr>
            <w:noProof/>
            <w:webHidden/>
          </w:rPr>
          <w:fldChar w:fldCharType="separate"/>
        </w:r>
        <w:r w:rsidR="001266C5">
          <w:rPr>
            <w:noProof/>
            <w:webHidden/>
          </w:rPr>
          <w:t>3</w:t>
        </w:r>
        <w:r>
          <w:rPr>
            <w:noProof/>
            <w:webHidden/>
          </w:rPr>
          <w:fldChar w:fldCharType="end"/>
        </w:r>
      </w:hyperlink>
    </w:p>
    <w:p w:rsidR="00E83684" w:rsidRPr="00E83684" w:rsidRDefault="00C650D7" w:rsidP="00E83684">
      <w:r>
        <w:rPr>
          <w:b/>
          <w:caps/>
          <w:noProof/>
        </w:rPr>
        <w:fldChar w:fldCharType="end"/>
      </w:r>
    </w:p>
    <w:p w:rsidR="00E26B3C" w:rsidRDefault="00E26B3C" w:rsidP="00E26B3C"/>
    <w:p w:rsidR="00E26B3C" w:rsidRDefault="00142268" w:rsidP="000D3C02">
      <w:pPr>
        <w:pStyle w:val="Heading1"/>
      </w:pPr>
      <w:bookmarkStart w:id="0" w:name="_Toc327456408"/>
      <w:bookmarkStart w:id="1" w:name="_Toc328146693"/>
      <w:r>
        <w:lastRenderedPageBreak/>
        <w:t>O</w:t>
      </w:r>
      <w:r w:rsidR="000D3C02">
        <w:t>vervie</w:t>
      </w:r>
      <w:r w:rsidR="001D4216">
        <w:t>w</w:t>
      </w:r>
      <w:bookmarkEnd w:id="0"/>
      <w:bookmarkEnd w:id="1"/>
    </w:p>
    <w:p w:rsidR="00522C59" w:rsidRDefault="00745DAB">
      <w:ins w:id="2" w:author="Laura James" w:date="2012-06-25T23:47:00Z">
        <w:r>
          <w:t>With the a</w:t>
        </w:r>
      </w:ins>
      <w:del w:id="3" w:author="Laura James" w:date="2012-06-25T23:47:00Z">
        <w:r w:rsidR="00DA5266" w:rsidDel="00745DAB">
          <w:delText>A</w:delText>
        </w:r>
      </w:del>
      <w:r w:rsidR="00325EE4">
        <w:t>ssessment template</w:t>
      </w:r>
      <w:r w:rsidR="00DA5266">
        <w:t>s</w:t>
      </w:r>
      <w:r w:rsidR="0001100E" w:rsidRPr="0080689F">
        <w:t xml:space="preserve">, </w:t>
      </w:r>
      <w:r w:rsidR="00E13C89">
        <w:t xml:space="preserve">the </w:t>
      </w:r>
      <w:r w:rsidR="006F1205">
        <w:t>author selects</w:t>
      </w:r>
      <w:r w:rsidR="00E13C89">
        <w:t xml:space="preserve"> </w:t>
      </w:r>
      <w:del w:id="4" w:author="Laura James" w:date="2012-06-25T23:48:00Z">
        <w:r w:rsidR="00DA5266" w:rsidDel="00745DAB">
          <w:delText xml:space="preserve">these </w:delText>
        </w:r>
      </w:del>
      <w:ins w:id="5" w:author="Laura James" w:date="2012-06-25T23:48:00Z">
        <w:r>
          <w:t xml:space="preserve">a </w:t>
        </w:r>
      </w:ins>
      <w:r w:rsidR="00DA5266">
        <w:t>template</w:t>
      </w:r>
      <w:del w:id="6" w:author="Laura James" w:date="2012-06-25T23:48:00Z">
        <w:r w:rsidR="00DA5266" w:rsidDel="00745DAB">
          <w:delText>s</w:delText>
        </w:r>
      </w:del>
      <w:ins w:id="7" w:author="Laura James" w:date="2012-06-25T23:48:00Z">
        <w:r>
          <w:t>, then</w:t>
        </w:r>
      </w:ins>
      <w:del w:id="8" w:author="Laura James" w:date="2012-06-25T23:48:00Z">
        <w:r w:rsidR="00E13C89" w:rsidDel="00745DAB">
          <w:delText xml:space="preserve"> to</w:delText>
        </w:r>
      </w:del>
      <w:r w:rsidR="00E13C89">
        <w:t xml:space="preserve"> set</w:t>
      </w:r>
      <w:ins w:id="9" w:author="Laura James" w:date="2012-06-25T23:48:00Z">
        <w:r>
          <w:t>s the</w:t>
        </w:r>
      </w:ins>
      <w:r w:rsidR="0031119B">
        <w:t xml:space="preserve"> data</w:t>
      </w:r>
      <w:r w:rsidR="00020D72">
        <w:t xml:space="preserve"> with the help of</w:t>
      </w:r>
      <w:r w:rsidR="0031119B">
        <w:t xml:space="preserve"> </w:t>
      </w:r>
      <w:ins w:id="10" w:author="Laura James" w:date="2012-06-25T23:48:00Z">
        <w:r>
          <w:t xml:space="preserve">the </w:t>
        </w:r>
      </w:ins>
      <w:r w:rsidR="0031119B">
        <w:t>interface builder</w:t>
      </w:r>
      <w:r w:rsidR="00FE7C3E">
        <w:t>.</w:t>
      </w:r>
      <w:r w:rsidR="00020D72">
        <w:t xml:space="preserve"> </w:t>
      </w:r>
      <w:r w:rsidR="00B9528E">
        <w:t>T</w:t>
      </w:r>
      <w:ins w:id="11" w:author="Laura James" w:date="2012-06-25T23:48:00Z">
        <w:r>
          <w:t>he t</w:t>
        </w:r>
      </w:ins>
      <w:r w:rsidR="00F40980">
        <w:t xml:space="preserve">emplate loads </w:t>
      </w:r>
      <w:ins w:id="12" w:author="Laura James" w:date="2012-06-25T23:48:00Z">
        <w:r>
          <w:t xml:space="preserve">the </w:t>
        </w:r>
      </w:ins>
      <w:r w:rsidR="00464709">
        <w:t>following</w:t>
      </w:r>
      <w:r w:rsidR="00F40980">
        <w:t xml:space="preserve"> elements from </w:t>
      </w:r>
      <w:r w:rsidR="00F40980" w:rsidRPr="00F40980">
        <w:rPr>
          <w:b/>
          <w:u w:val="single"/>
        </w:rPr>
        <w:t>LCMS</w:t>
      </w:r>
      <w:r w:rsidR="0037676E">
        <w:t xml:space="preserve">, </w:t>
      </w:r>
      <w:r w:rsidR="00F40980">
        <w:t>display</w:t>
      </w:r>
      <w:ins w:id="13" w:author="Laura James" w:date="2012-06-25T23:48:00Z">
        <w:r>
          <w:t>s them</w:t>
        </w:r>
      </w:ins>
      <w:r w:rsidR="00F40980">
        <w:t xml:space="preserve"> dynamically in the </w:t>
      </w:r>
      <w:r w:rsidR="00F40980" w:rsidRPr="003B1DBA">
        <w:rPr>
          <w:b/>
          <w:u w:val="single"/>
        </w:rPr>
        <w:t>ICP</w:t>
      </w:r>
      <w:r w:rsidR="00F40980">
        <w:t xml:space="preserve"> and maintains</w:t>
      </w:r>
      <w:r w:rsidR="007507F3">
        <w:t xml:space="preserve"> </w:t>
      </w:r>
      <w:ins w:id="14" w:author="Laura James" w:date="2012-06-25T23:48:00Z">
        <w:r>
          <w:t xml:space="preserve">the </w:t>
        </w:r>
      </w:ins>
      <w:r w:rsidR="007507F3">
        <w:t>record on</w:t>
      </w:r>
      <w:ins w:id="15" w:author="Laura James" w:date="2012-06-25T23:48:00Z">
        <w:r>
          <w:t xml:space="preserve"> the</w:t>
        </w:r>
      </w:ins>
      <w:r w:rsidR="007507F3">
        <w:t xml:space="preserve"> </w:t>
      </w:r>
      <w:r w:rsidR="007507F3" w:rsidRPr="003B1DBA">
        <w:rPr>
          <w:b/>
          <w:u w:val="single"/>
        </w:rPr>
        <w:t>LMS</w:t>
      </w:r>
      <w:r w:rsidR="00020D72">
        <w:t>.</w:t>
      </w:r>
    </w:p>
    <w:p w:rsidR="0092243F" w:rsidRDefault="00CD43B1" w:rsidP="00CD43B1">
      <w:pPr>
        <w:pStyle w:val="Heading2"/>
      </w:pPr>
      <w:bookmarkStart w:id="16" w:name="_Toc328146694"/>
      <w:r>
        <w:t xml:space="preserve">1 - </w:t>
      </w:r>
      <w:r w:rsidR="0092243F" w:rsidRPr="0092243F">
        <w:t>Global Variables</w:t>
      </w:r>
      <w:bookmarkEnd w:id="16"/>
    </w:p>
    <w:p w:rsidR="00395F16" w:rsidRDefault="00395F16" w:rsidP="00395F16">
      <w:pPr>
        <w:rPr>
          <w:b/>
        </w:rPr>
      </w:pPr>
      <w:r w:rsidRPr="00532E2B">
        <w:rPr>
          <w:b/>
        </w:rPr>
        <w:t>Variables:</w:t>
      </w:r>
    </w:p>
    <w:p w:rsidR="00F41781" w:rsidRDefault="00395F16" w:rsidP="00F41781">
      <w:pPr>
        <w:pStyle w:val="ListParagraph"/>
        <w:numPr>
          <w:ilvl w:val="0"/>
          <w:numId w:val="37"/>
        </w:numPr>
      </w:pPr>
      <w:r>
        <w:t>Game ID</w:t>
      </w:r>
    </w:p>
    <w:p w:rsidR="00395F16" w:rsidRDefault="00395F16" w:rsidP="00F41781">
      <w:pPr>
        <w:pStyle w:val="ListParagraph"/>
        <w:numPr>
          <w:ilvl w:val="0"/>
          <w:numId w:val="37"/>
        </w:numPr>
      </w:pPr>
      <w:r>
        <w:t>Sub title</w:t>
      </w:r>
    </w:p>
    <w:p w:rsidR="006D262E" w:rsidRPr="005B16AA" w:rsidRDefault="006D262E" w:rsidP="005B16AA">
      <w:pPr>
        <w:rPr>
          <w:b/>
        </w:rPr>
      </w:pPr>
      <w:r w:rsidRPr="006D262E">
        <w:rPr>
          <w:b/>
        </w:rPr>
        <w:t>Type:</w:t>
      </w:r>
      <w:r>
        <w:rPr>
          <w:b/>
        </w:rPr>
        <w:tab/>
      </w:r>
      <w:r w:rsidRPr="006D262E">
        <w:t>Text Field</w:t>
      </w:r>
    </w:p>
    <w:p w:rsidR="000C44FE" w:rsidRDefault="0088481B" w:rsidP="000C44FE">
      <w:r w:rsidRPr="0088481B">
        <w:rPr>
          <w:b/>
        </w:rPr>
        <w:t>Description</w:t>
      </w:r>
      <w:r>
        <w:t>:</w:t>
      </w:r>
      <w:r w:rsidR="009A377F">
        <w:t xml:space="preserve"> </w:t>
      </w:r>
      <w:r w:rsidR="009B1DA8">
        <w:t>Assessment game templates start with global variable and display these variables on splash screen.</w:t>
      </w:r>
    </w:p>
    <w:p w:rsidR="0092243F" w:rsidRDefault="00CD43B1" w:rsidP="00CD43B1">
      <w:pPr>
        <w:pStyle w:val="Heading2"/>
      </w:pPr>
      <w:bookmarkStart w:id="17" w:name="_Toc328146695"/>
      <w:r>
        <w:t xml:space="preserve">2 - </w:t>
      </w:r>
      <w:r w:rsidR="0092243F">
        <w:t>Functionality Toggles</w:t>
      </w:r>
      <w:bookmarkEnd w:id="17"/>
    </w:p>
    <w:p w:rsidR="00395F16" w:rsidRDefault="00395F16" w:rsidP="00395F16">
      <w:pPr>
        <w:rPr>
          <w:b/>
        </w:rPr>
      </w:pPr>
      <w:r>
        <w:rPr>
          <w:b/>
        </w:rPr>
        <w:t>Toggles</w:t>
      </w:r>
      <w:r w:rsidRPr="00532E2B">
        <w:rPr>
          <w:b/>
        </w:rPr>
        <w:t>:</w:t>
      </w:r>
    </w:p>
    <w:p w:rsidR="00F41781" w:rsidRDefault="00395F16" w:rsidP="00F41781">
      <w:pPr>
        <w:pStyle w:val="ListParagraph"/>
        <w:numPr>
          <w:ilvl w:val="0"/>
          <w:numId w:val="38"/>
        </w:numPr>
      </w:pPr>
      <w:r>
        <w:t>QA demo</w:t>
      </w:r>
    </w:p>
    <w:p w:rsidR="00395F16" w:rsidRDefault="00395F16" w:rsidP="00F41781">
      <w:pPr>
        <w:pStyle w:val="ListParagraph"/>
        <w:numPr>
          <w:ilvl w:val="0"/>
          <w:numId w:val="38"/>
        </w:numPr>
      </w:pPr>
      <w:r>
        <w:t>Timed Question</w:t>
      </w:r>
    </w:p>
    <w:p w:rsidR="00DE4A5F" w:rsidRPr="00DE4A5F" w:rsidRDefault="00DE4A5F" w:rsidP="00DE4A5F">
      <w:r w:rsidRPr="00DE4A5F">
        <w:rPr>
          <w:b/>
        </w:rPr>
        <w:t>Type:</w:t>
      </w:r>
      <w:r>
        <w:rPr>
          <w:b/>
        </w:rPr>
        <w:tab/>
      </w:r>
      <w:r w:rsidRPr="00DE4A5F">
        <w:t>Check box</w:t>
      </w:r>
    </w:p>
    <w:p w:rsidR="00E90AF5" w:rsidRDefault="00E178D4" w:rsidP="000F362B">
      <w:r w:rsidRPr="0088481B">
        <w:rPr>
          <w:b/>
        </w:rPr>
        <w:t>Description</w:t>
      </w:r>
      <w:r>
        <w:t>:</w:t>
      </w:r>
      <w:r w:rsidR="009A377F">
        <w:t xml:space="preserve"> </w:t>
      </w:r>
      <w:r w:rsidR="00511D2A">
        <w:t>Assessment game templates p</w:t>
      </w:r>
      <w:r w:rsidR="00F02F1B">
        <w:t>roceed</w:t>
      </w:r>
      <w:r w:rsidR="00511D2A">
        <w:t xml:space="preserve"> w</w:t>
      </w:r>
      <w:r w:rsidR="00F02F1B">
        <w:t xml:space="preserve">ith </w:t>
      </w:r>
      <w:r w:rsidR="00511D2A">
        <w:t>f</w:t>
      </w:r>
      <w:r w:rsidR="00F02F1B">
        <w:t xml:space="preserve">unctionality </w:t>
      </w:r>
      <w:r w:rsidR="00511D2A">
        <w:t>t</w:t>
      </w:r>
      <w:r w:rsidR="00F02F1B">
        <w:t>oggles</w:t>
      </w:r>
      <w:r w:rsidR="00511D2A">
        <w:t xml:space="preserve"> and function according to these toggles.</w:t>
      </w:r>
      <w:ins w:id="18" w:author="Laura James" w:date="2012-06-25T23:59:00Z">
        <w:r w:rsidR="00EC0B54">
          <w:t xml:space="preserve"> Note that not all games have t</w:t>
        </w:r>
      </w:ins>
      <w:ins w:id="19" w:author="Laura James" w:date="2012-06-26T00:00:00Z">
        <w:r w:rsidR="00EC0B54">
          <w:t>he option for timed questions.</w:t>
        </w:r>
      </w:ins>
    </w:p>
    <w:p w:rsidR="0092243F" w:rsidRDefault="000F362B" w:rsidP="00CD43B1">
      <w:pPr>
        <w:pStyle w:val="Heading2"/>
      </w:pPr>
      <w:bookmarkStart w:id="20" w:name="_Toc328146696"/>
      <w:r>
        <w:t>3</w:t>
      </w:r>
      <w:r w:rsidR="00CD43B1">
        <w:t xml:space="preserve"> - </w:t>
      </w:r>
      <w:r w:rsidR="0092243F" w:rsidRPr="0092243F">
        <w:t>Assessment Bank</w:t>
      </w:r>
      <w:bookmarkEnd w:id="20"/>
    </w:p>
    <w:p w:rsidR="00DD02A1" w:rsidRDefault="0093343F" w:rsidP="00DD02A1">
      <w:pPr>
        <w:rPr>
          <w:b/>
        </w:rPr>
      </w:pPr>
      <w:r>
        <w:rPr>
          <w:b/>
        </w:rPr>
        <w:t>Assessment Bank Item</w:t>
      </w:r>
      <w:r w:rsidR="00DD02A1" w:rsidRPr="00532E2B">
        <w:rPr>
          <w:b/>
        </w:rPr>
        <w:t>:</w:t>
      </w:r>
    </w:p>
    <w:p w:rsidR="00DD02A1" w:rsidRDefault="004F3553" w:rsidP="00DD02A1">
      <w:pPr>
        <w:pStyle w:val="ListParagraph"/>
        <w:numPr>
          <w:ilvl w:val="0"/>
          <w:numId w:val="39"/>
        </w:numPr>
      </w:pPr>
      <w:r>
        <w:t>Assessment Item</w:t>
      </w:r>
      <w:r w:rsidR="000B4505">
        <w:t xml:space="preserve"> bank</w:t>
      </w:r>
    </w:p>
    <w:p w:rsidR="00DD02A1" w:rsidRDefault="000B4505" w:rsidP="000B4505">
      <w:pPr>
        <w:pStyle w:val="ListParagraph"/>
        <w:numPr>
          <w:ilvl w:val="0"/>
          <w:numId w:val="39"/>
        </w:numPr>
      </w:pPr>
      <w:r>
        <w:t>Assessment Item</w:t>
      </w:r>
    </w:p>
    <w:p w:rsidR="00DD02A1" w:rsidRPr="00DE4A5F" w:rsidRDefault="00DD02A1" w:rsidP="00DD02A1">
      <w:r w:rsidRPr="00DE4A5F">
        <w:rPr>
          <w:b/>
        </w:rPr>
        <w:t>Type:</w:t>
      </w:r>
      <w:r>
        <w:rPr>
          <w:b/>
        </w:rPr>
        <w:tab/>
      </w:r>
      <w:r w:rsidR="00270646">
        <w:t>Assessment Bank</w:t>
      </w:r>
      <w:r w:rsidR="002118F7">
        <w:t xml:space="preserve"> Item</w:t>
      </w:r>
    </w:p>
    <w:p w:rsidR="009E7267" w:rsidRDefault="00DD02A1" w:rsidP="009E7267">
      <w:r w:rsidRPr="009E7267">
        <w:rPr>
          <w:b/>
        </w:rPr>
        <w:t>Description</w:t>
      </w:r>
      <w:r>
        <w:t>:</w:t>
      </w:r>
      <w:r w:rsidR="009E7267">
        <w:t xml:space="preserve"> </w:t>
      </w:r>
      <w:r w:rsidR="00AD28B6">
        <w:t xml:space="preserve">Assessment game </w:t>
      </w:r>
      <w:r w:rsidR="00302E05">
        <w:t>templates fetch</w:t>
      </w:r>
      <w:r w:rsidR="00AD28B6">
        <w:t xml:space="preserve"> data (</w:t>
      </w:r>
      <w:commentRangeStart w:id="21"/>
      <w:r w:rsidR="00E40F19">
        <w:t xml:space="preserve">Slots, </w:t>
      </w:r>
      <w:commentRangeEnd w:id="21"/>
      <w:r w:rsidR="00745DAB">
        <w:rPr>
          <w:rStyle w:val="CommentReference"/>
        </w:rPr>
        <w:commentReference w:id="21"/>
      </w:r>
      <w:r w:rsidR="009E7267">
        <w:t>Question, Options, and Feedbacks</w:t>
      </w:r>
      <w:r w:rsidR="00AD28B6">
        <w:t>)</w:t>
      </w:r>
      <w:r w:rsidR="009E7267">
        <w:t xml:space="preserve"> from assessment bank. </w:t>
      </w:r>
      <w:r w:rsidR="009E7267" w:rsidRPr="00997E8A">
        <w:t xml:space="preserve">Each assessment template </w:t>
      </w:r>
      <w:del w:id="22" w:author="Laura James" w:date="2012-06-25T23:51:00Z">
        <w:r w:rsidR="009E7267" w:rsidRPr="00997E8A" w:rsidDel="00745DAB">
          <w:delText xml:space="preserve">will </w:delText>
        </w:r>
      </w:del>
      <w:r w:rsidR="009E7267" w:rsidRPr="00997E8A">
        <w:t>may have different data structure</w:t>
      </w:r>
      <w:r w:rsidR="00302E05">
        <w:t>.</w:t>
      </w:r>
    </w:p>
    <w:p w:rsidR="000F362B" w:rsidRDefault="000F362B" w:rsidP="009E7267"/>
    <w:p w:rsidR="000F362B" w:rsidRDefault="00A609A1" w:rsidP="000F362B">
      <w:pPr>
        <w:pStyle w:val="Heading2"/>
      </w:pPr>
      <w:bookmarkStart w:id="23" w:name="_Toc328146697"/>
      <w:r>
        <w:lastRenderedPageBreak/>
        <w:t xml:space="preserve">4 - </w:t>
      </w:r>
      <w:r w:rsidR="000F362B" w:rsidRPr="0092243F">
        <w:t xml:space="preserve">Review </w:t>
      </w:r>
      <w:r w:rsidR="000F362B">
        <w:t>and Anal</w:t>
      </w:r>
      <w:r w:rsidR="00F3076D">
        <w:t>y</w:t>
      </w:r>
      <w:r w:rsidR="000F362B">
        <w:t xml:space="preserve">ze Module </w:t>
      </w:r>
      <w:r w:rsidR="000F362B" w:rsidRPr="0092243F">
        <w:t>Toggles</w:t>
      </w:r>
      <w:bookmarkEnd w:id="23"/>
    </w:p>
    <w:p w:rsidR="000F362B" w:rsidRDefault="000F362B" w:rsidP="000F362B">
      <w:pPr>
        <w:rPr>
          <w:b/>
        </w:rPr>
      </w:pPr>
      <w:r>
        <w:rPr>
          <w:b/>
        </w:rPr>
        <w:t>Toggles</w:t>
      </w:r>
      <w:r w:rsidRPr="00532E2B">
        <w:rPr>
          <w:b/>
        </w:rPr>
        <w:t>:</w:t>
      </w:r>
    </w:p>
    <w:p w:rsidR="000F362B" w:rsidRDefault="000F362B" w:rsidP="000F362B">
      <w:pPr>
        <w:pStyle w:val="ListParagraph"/>
        <w:numPr>
          <w:ilvl w:val="0"/>
          <w:numId w:val="39"/>
        </w:numPr>
      </w:pPr>
      <w:r>
        <w:t>Analyze</w:t>
      </w:r>
    </w:p>
    <w:p w:rsidR="000F362B" w:rsidRDefault="000F362B" w:rsidP="000F362B">
      <w:pPr>
        <w:pStyle w:val="ListParagraph"/>
        <w:numPr>
          <w:ilvl w:val="0"/>
          <w:numId w:val="39"/>
        </w:numPr>
      </w:pPr>
      <w:r>
        <w:t>Review</w:t>
      </w:r>
    </w:p>
    <w:p w:rsidR="000F362B" w:rsidRPr="00DE4A5F" w:rsidRDefault="000F362B" w:rsidP="000F362B">
      <w:r w:rsidRPr="00DE4A5F">
        <w:rPr>
          <w:b/>
        </w:rPr>
        <w:t>Type:</w:t>
      </w:r>
      <w:r>
        <w:rPr>
          <w:b/>
        </w:rPr>
        <w:tab/>
      </w:r>
      <w:r w:rsidRPr="00DE4A5F">
        <w:t>Check box</w:t>
      </w:r>
    </w:p>
    <w:p w:rsidR="000F362B" w:rsidRDefault="000F362B" w:rsidP="000F362B">
      <w:r w:rsidRPr="0088481B">
        <w:rPr>
          <w:b/>
        </w:rPr>
        <w:t>Description</w:t>
      </w:r>
      <w:r>
        <w:t xml:space="preserve">: </w:t>
      </w:r>
      <w:ins w:id="24" w:author="Laura James" w:date="2012-06-25T23:52:00Z">
        <w:r w:rsidR="00745DAB">
          <w:t>When selected, the c</w:t>
        </w:r>
      </w:ins>
      <w:del w:id="25" w:author="Laura James" w:date="2012-06-25T23:52:00Z">
        <w:r w:rsidDel="00745DAB">
          <w:delText>C</w:delText>
        </w:r>
      </w:del>
      <w:r>
        <w:t xml:space="preserve">onclusion scene of assessment game template </w:t>
      </w:r>
      <w:ins w:id="26" w:author="Laura James" w:date="2012-06-25T23:52:00Z">
        <w:r w:rsidR="00745DAB">
          <w:t xml:space="preserve">will </w:t>
        </w:r>
      </w:ins>
      <w:r>
        <w:t xml:space="preserve">display </w:t>
      </w:r>
      <w:ins w:id="27" w:author="Laura James" w:date="2012-06-25T23:52:00Z">
        <w:r w:rsidR="00745DAB">
          <w:t xml:space="preserve">the </w:t>
        </w:r>
      </w:ins>
      <w:r>
        <w:t>review and analyze module</w:t>
      </w:r>
      <w:ins w:id="28" w:author="Laura James" w:date="2012-06-26T00:00:00Z">
        <w:r w:rsidR="00EC0B54">
          <w:t>.</w:t>
        </w:r>
      </w:ins>
      <w:r>
        <w:t xml:space="preserve"> </w:t>
      </w:r>
      <w:del w:id="29" w:author="Laura James" w:date="2012-06-26T00:00:00Z">
        <w:r w:rsidDel="00EC0B54">
          <w:delText>(this module will embed in most games).</w:delText>
        </w:r>
      </w:del>
      <w:ins w:id="30" w:author="Laura James" w:date="2012-06-26T00:00:00Z">
        <w:r w:rsidR="00EC0B54">
          <w:t>Not that not all games have the analyze and review modules.</w:t>
        </w:r>
      </w:ins>
    </w:p>
    <w:p w:rsidR="00A264FC" w:rsidRDefault="00CD43B1" w:rsidP="00CD43B1">
      <w:pPr>
        <w:pStyle w:val="Heading2"/>
      </w:pPr>
      <w:bookmarkStart w:id="31" w:name="_Toc328146698"/>
      <w:r>
        <w:t xml:space="preserve">5 - </w:t>
      </w:r>
      <w:r w:rsidR="0092243F" w:rsidRPr="0092243F">
        <w:t>Policies</w:t>
      </w:r>
      <w:bookmarkEnd w:id="31"/>
    </w:p>
    <w:p w:rsidR="00D344A2" w:rsidRDefault="00D344A2" w:rsidP="00D344A2">
      <w:pPr>
        <w:rPr>
          <w:b/>
        </w:rPr>
      </w:pPr>
      <w:r>
        <w:rPr>
          <w:b/>
        </w:rPr>
        <w:t>Assessment Bank Item</w:t>
      </w:r>
      <w:r w:rsidRPr="00532E2B">
        <w:rPr>
          <w:b/>
        </w:rPr>
        <w:t>:</w:t>
      </w:r>
    </w:p>
    <w:p w:rsidR="00D344A2" w:rsidRDefault="00D344A2" w:rsidP="00D344A2">
      <w:pPr>
        <w:pStyle w:val="ListParagraph"/>
        <w:numPr>
          <w:ilvl w:val="0"/>
          <w:numId w:val="39"/>
        </w:numPr>
      </w:pPr>
      <w:r>
        <w:t>Mastery Level</w:t>
      </w:r>
    </w:p>
    <w:p w:rsidR="00D344A2" w:rsidRDefault="00D344A2" w:rsidP="00D344A2">
      <w:pPr>
        <w:pStyle w:val="ListParagraph"/>
        <w:numPr>
          <w:ilvl w:val="0"/>
          <w:numId w:val="39"/>
        </w:numPr>
      </w:pPr>
      <w:r>
        <w:t>Max Attempts</w:t>
      </w:r>
    </w:p>
    <w:p w:rsidR="00D344A2" w:rsidRPr="00DE4A5F" w:rsidRDefault="00D344A2" w:rsidP="00D344A2">
      <w:r w:rsidRPr="00DE4A5F">
        <w:rPr>
          <w:b/>
        </w:rPr>
        <w:t>Type:</w:t>
      </w:r>
      <w:r>
        <w:rPr>
          <w:b/>
        </w:rPr>
        <w:tab/>
      </w:r>
      <w:commentRangeStart w:id="32"/>
      <w:r w:rsidR="00745DAB">
        <w:t>Text f</w:t>
      </w:r>
      <w:r w:rsidR="00773F07">
        <w:t>ield, check box,</w:t>
      </w:r>
      <w:r w:rsidR="007F3274">
        <w:t xml:space="preserve"> radio button or</w:t>
      </w:r>
      <w:r w:rsidR="00773F07">
        <w:t xml:space="preserve"> dropdowns.</w:t>
      </w:r>
      <w:commentRangeEnd w:id="32"/>
      <w:r w:rsidR="00745DAB">
        <w:rPr>
          <w:rStyle w:val="CommentReference"/>
        </w:rPr>
        <w:commentReference w:id="32"/>
      </w:r>
    </w:p>
    <w:p w:rsidR="000F1479" w:rsidRDefault="00D344A2" w:rsidP="005E4223">
      <w:r w:rsidRPr="009E7267">
        <w:rPr>
          <w:b/>
        </w:rPr>
        <w:t>Description</w:t>
      </w:r>
      <w:r>
        <w:t>:</w:t>
      </w:r>
      <w:r w:rsidR="00E87F05">
        <w:t xml:space="preserve"> </w:t>
      </w:r>
      <w:r w:rsidR="00EC0B54">
        <w:t>Maintain r</w:t>
      </w:r>
      <w:r w:rsidR="00ED48C7">
        <w:t xml:space="preserve">ecords on LMS according </w:t>
      </w:r>
      <w:r w:rsidR="00F36032">
        <w:t>to</w:t>
      </w:r>
      <w:r w:rsidR="00ED48C7">
        <w:t xml:space="preserve"> the a</w:t>
      </w:r>
      <w:r w:rsidR="00C234EB" w:rsidRPr="00C234EB">
        <w:t xml:space="preserve">ssessment </w:t>
      </w:r>
      <w:r w:rsidR="006D3A71">
        <w:t>t</w:t>
      </w:r>
      <w:r w:rsidR="00C234EB" w:rsidRPr="00C234EB">
        <w:t xml:space="preserve">emplate </w:t>
      </w:r>
      <w:r w:rsidR="006D3A71">
        <w:t>p</w:t>
      </w:r>
      <w:r w:rsidR="00C234EB" w:rsidRPr="00C234EB">
        <w:t>olicies</w:t>
      </w:r>
      <w:r w:rsidR="00AC634C">
        <w:t>.</w:t>
      </w:r>
    </w:p>
    <w:sectPr w:rsidR="000F1479" w:rsidSect="00BC5DD6">
      <w:footerReference w:type="default" r:id="rId9"/>
      <w:pgSz w:w="12240" w:h="15840"/>
      <w:pgMar w:top="90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Laura James" w:date="2012-06-26T17:36:00Z" w:initials="lj">
    <w:p w:rsidR="00745DAB" w:rsidRDefault="00745DAB">
      <w:pPr>
        <w:pStyle w:val="CommentText"/>
      </w:pPr>
      <w:r>
        <w:rPr>
          <w:rStyle w:val="CommentReference"/>
        </w:rPr>
        <w:annotationRef/>
      </w:r>
      <w:r>
        <w:t>Will the user be selecting an item bank for each slot? Or will a slot be the sub-item banks of the item bank you selected? (And what happens if you do not have enough? An error in number would be more obvious if you had to hook each up….)</w:t>
      </w:r>
    </w:p>
    <w:p w:rsidR="00361D82" w:rsidRDefault="00361D82">
      <w:pPr>
        <w:pStyle w:val="CommentText"/>
      </w:pPr>
    </w:p>
    <w:p w:rsidR="00361D82" w:rsidRDefault="00361D82">
      <w:pPr>
        <w:pStyle w:val="CommentText"/>
      </w:pPr>
      <w:r>
        <w:t xml:space="preserve">Haris </w:t>
      </w:r>
      <w:r w:rsidR="00133B06">
        <w:t>–</w:t>
      </w:r>
      <w:r>
        <w:t xml:space="preserve"> </w:t>
      </w:r>
      <w:r w:rsidR="00133B06">
        <w:t>slot is equitant of item bank. And game can’t run until whole slots/data comes from the form.html</w:t>
      </w:r>
    </w:p>
  </w:comment>
  <w:comment w:id="32" w:author="Laura James" w:date="2012-06-26T17:39:00Z" w:initials="lj">
    <w:p w:rsidR="00745DAB" w:rsidRDefault="00745DAB">
      <w:pPr>
        <w:pStyle w:val="CommentText"/>
      </w:pPr>
      <w:r>
        <w:rPr>
          <w:rStyle w:val="CommentReference"/>
        </w:rPr>
        <w:annotationRef/>
      </w:r>
      <w:r>
        <w:t xml:space="preserve">These input devices are used for different things…. </w:t>
      </w:r>
      <w:r w:rsidR="00EC0B54">
        <w:t xml:space="preserve"> Currently mastery level and max attempts are both text fields that require numbers.</w:t>
      </w:r>
    </w:p>
    <w:p w:rsidR="00133B06" w:rsidRDefault="00133B06">
      <w:pPr>
        <w:pStyle w:val="CommentText"/>
      </w:pPr>
    </w:p>
    <w:p w:rsidR="00133B06" w:rsidRDefault="00133B06">
      <w:pPr>
        <w:pStyle w:val="CommentText"/>
      </w:pPr>
      <w:r>
        <w:t xml:space="preserve">Haris – Yes these fields would be in text field and it will have number. </w:t>
      </w:r>
      <w:r>
        <w:t xml:space="preserve">I have placed these because may be we will have any other fields in Policies </w:t>
      </w:r>
      <w:r>
        <w:t>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BE6" w:rsidRDefault="00420BE6" w:rsidP="00F83877">
      <w:r>
        <w:separator/>
      </w:r>
    </w:p>
  </w:endnote>
  <w:endnote w:type="continuationSeparator" w:id="0">
    <w:p w:rsidR="00420BE6" w:rsidRDefault="00420BE6" w:rsidP="00F838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2579"/>
      <w:docPartObj>
        <w:docPartGallery w:val="Page Numbers (Bottom of Page)"/>
        <w:docPartUnique/>
      </w:docPartObj>
    </w:sdtPr>
    <w:sdtContent>
      <w:p w:rsidR="00A27FEA" w:rsidRDefault="00C650D7">
        <w:pPr>
          <w:pStyle w:val="Footer"/>
          <w:jc w:val="right"/>
        </w:pPr>
        <w:fldSimple w:instr=" PAGE   \* MERGEFORMAT ">
          <w:r w:rsidR="00133B06">
            <w:rPr>
              <w:noProof/>
            </w:rPr>
            <w:t>3</w:t>
          </w:r>
        </w:fldSimple>
      </w:p>
    </w:sdtContent>
  </w:sdt>
  <w:p w:rsidR="00A27FEA" w:rsidRDefault="00A27F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BE6" w:rsidRDefault="00420BE6" w:rsidP="00F83877">
      <w:r>
        <w:separator/>
      </w:r>
    </w:p>
  </w:footnote>
  <w:footnote w:type="continuationSeparator" w:id="0">
    <w:p w:rsidR="00420BE6" w:rsidRDefault="00420BE6" w:rsidP="00F838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713C"/>
    <w:multiLevelType w:val="hybridMultilevel"/>
    <w:tmpl w:val="E99C8662"/>
    <w:lvl w:ilvl="0" w:tplc="CF2A32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230FE"/>
    <w:multiLevelType w:val="hybridMultilevel"/>
    <w:tmpl w:val="951A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05E9"/>
    <w:multiLevelType w:val="hybridMultilevel"/>
    <w:tmpl w:val="BBFC3F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01572"/>
    <w:multiLevelType w:val="hybridMultilevel"/>
    <w:tmpl w:val="E98C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165E2"/>
    <w:multiLevelType w:val="hybridMultilevel"/>
    <w:tmpl w:val="0B44B2EE"/>
    <w:lvl w:ilvl="0" w:tplc="35A8E8E4">
      <w:start w:val="1"/>
      <w:numFmt w:val="decimal"/>
      <w:lvlText w:val="%1."/>
      <w:lvlJc w:val="left"/>
      <w:pPr>
        <w:ind w:left="720" w:hanging="360"/>
      </w:pPr>
      <w:rPr>
        <w:rFonts w:asciiTheme="minorHAnsi" w:eastAsiaTheme="minorEastAsia" w:hAnsiTheme="minorHAnsi" w:cstheme="minorBidi"/>
      </w:rPr>
    </w:lvl>
    <w:lvl w:ilvl="1" w:tplc="FA3099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66086"/>
    <w:multiLevelType w:val="hybridMultilevel"/>
    <w:tmpl w:val="5A82B7D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930861"/>
    <w:multiLevelType w:val="hybridMultilevel"/>
    <w:tmpl w:val="5E4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A53398"/>
    <w:multiLevelType w:val="hybridMultilevel"/>
    <w:tmpl w:val="B5BC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65F49"/>
    <w:multiLevelType w:val="hybridMultilevel"/>
    <w:tmpl w:val="58E00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6C67A4"/>
    <w:multiLevelType w:val="hybridMultilevel"/>
    <w:tmpl w:val="F4D64DFA"/>
    <w:lvl w:ilvl="0" w:tplc="0F06D82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8F2C22"/>
    <w:multiLevelType w:val="hybridMultilevel"/>
    <w:tmpl w:val="B8AAD6DC"/>
    <w:lvl w:ilvl="0" w:tplc="CD6A1550">
      <w:start w:val="1"/>
      <w:numFmt w:val="lowerRoman"/>
      <w:lvlText w:val="%1."/>
      <w:lvlJc w:val="left"/>
      <w:pPr>
        <w:ind w:left="4320" w:hanging="72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DE7511C"/>
    <w:multiLevelType w:val="hybridMultilevel"/>
    <w:tmpl w:val="ABA0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D4AEE"/>
    <w:multiLevelType w:val="hybridMultilevel"/>
    <w:tmpl w:val="B0E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2B5B73"/>
    <w:multiLevelType w:val="hybridMultilevel"/>
    <w:tmpl w:val="5572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8175E"/>
    <w:multiLevelType w:val="hybridMultilevel"/>
    <w:tmpl w:val="6FE40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7E372F5"/>
    <w:multiLevelType w:val="hybridMultilevel"/>
    <w:tmpl w:val="F31A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234ABA"/>
    <w:multiLevelType w:val="hybridMultilevel"/>
    <w:tmpl w:val="D9368680"/>
    <w:lvl w:ilvl="0" w:tplc="B2027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E71BD6"/>
    <w:multiLevelType w:val="hybridMultilevel"/>
    <w:tmpl w:val="54C2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261B9E"/>
    <w:multiLevelType w:val="hybridMultilevel"/>
    <w:tmpl w:val="33885FB4"/>
    <w:lvl w:ilvl="0" w:tplc="0409000F">
      <w:start w:val="1"/>
      <w:numFmt w:val="decimal"/>
      <w:lvlText w:val="%1."/>
      <w:lvlJc w:val="left"/>
      <w:pPr>
        <w:ind w:left="720" w:hanging="360"/>
      </w:pPr>
    </w:lvl>
    <w:lvl w:ilvl="1" w:tplc="D49057C4">
      <w:start w:val="1"/>
      <w:numFmt w:val="decimal"/>
      <w:lvlText w:val="%2."/>
      <w:lvlJc w:val="left"/>
      <w:pPr>
        <w:ind w:left="1440" w:hanging="360"/>
      </w:pPr>
      <w:rPr>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6646E9"/>
    <w:multiLevelType w:val="hybridMultilevel"/>
    <w:tmpl w:val="2A72D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836E4E"/>
    <w:multiLevelType w:val="hybridMultilevel"/>
    <w:tmpl w:val="F4D64DFA"/>
    <w:lvl w:ilvl="0" w:tplc="0F06D82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EE55DE"/>
    <w:multiLevelType w:val="hybridMultilevel"/>
    <w:tmpl w:val="F1AA98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C1D5530"/>
    <w:multiLevelType w:val="hybridMultilevel"/>
    <w:tmpl w:val="FFB8E326"/>
    <w:lvl w:ilvl="0" w:tplc="CD6A155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3F94569E"/>
    <w:multiLevelType w:val="hybridMultilevel"/>
    <w:tmpl w:val="4E7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A175F5"/>
    <w:multiLevelType w:val="hybridMultilevel"/>
    <w:tmpl w:val="115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D528CC"/>
    <w:multiLevelType w:val="hybridMultilevel"/>
    <w:tmpl w:val="90B8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3F0D9F"/>
    <w:multiLevelType w:val="hybridMultilevel"/>
    <w:tmpl w:val="753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8B756B"/>
    <w:multiLevelType w:val="hybridMultilevel"/>
    <w:tmpl w:val="AF7C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6F2E9C"/>
    <w:multiLevelType w:val="hybridMultilevel"/>
    <w:tmpl w:val="307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5C3453"/>
    <w:multiLevelType w:val="hybridMultilevel"/>
    <w:tmpl w:val="2146E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A94C95"/>
    <w:multiLevelType w:val="hybridMultilevel"/>
    <w:tmpl w:val="73088F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B91A3D"/>
    <w:multiLevelType w:val="hybridMultilevel"/>
    <w:tmpl w:val="ADF2BE3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3FA2BF7"/>
    <w:multiLevelType w:val="hybridMultilevel"/>
    <w:tmpl w:val="D58AB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874041A"/>
    <w:multiLevelType w:val="hybridMultilevel"/>
    <w:tmpl w:val="23DA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05130E"/>
    <w:multiLevelType w:val="hybridMultilevel"/>
    <w:tmpl w:val="5572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59505E"/>
    <w:multiLevelType w:val="hybridMultilevel"/>
    <w:tmpl w:val="CCDE20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240DAD"/>
    <w:multiLevelType w:val="hybridMultilevel"/>
    <w:tmpl w:val="C9762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0F151F"/>
    <w:multiLevelType w:val="hybridMultilevel"/>
    <w:tmpl w:val="05DA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E17598"/>
    <w:multiLevelType w:val="hybridMultilevel"/>
    <w:tmpl w:val="337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24"/>
  </w:num>
  <w:num w:numId="4">
    <w:abstractNumId w:val="36"/>
  </w:num>
  <w:num w:numId="5">
    <w:abstractNumId w:val="25"/>
  </w:num>
  <w:num w:numId="6">
    <w:abstractNumId w:val="17"/>
  </w:num>
  <w:num w:numId="7">
    <w:abstractNumId w:val="37"/>
  </w:num>
  <w:num w:numId="8">
    <w:abstractNumId w:val="33"/>
  </w:num>
  <w:num w:numId="9">
    <w:abstractNumId w:val="1"/>
  </w:num>
  <w:num w:numId="10">
    <w:abstractNumId w:val="19"/>
  </w:num>
  <w:num w:numId="11">
    <w:abstractNumId w:val="38"/>
  </w:num>
  <w:num w:numId="12">
    <w:abstractNumId w:val="23"/>
  </w:num>
  <w:num w:numId="13">
    <w:abstractNumId w:val="18"/>
  </w:num>
  <w:num w:numId="14">
    <w:abstractNumId w:val="11"/>
  </w:num>
  <w:num w:numId="15">
    <w:abstractNumId w:val="34"/>
  </w:num>
  <w:num w:numId="16">
    <w:abstractNumId w:val="13"/>
  </w:num>
  <w:num w:numId="17">
    <w:abstractNumId w:val="29"/>
  </w:num>
  <w:num w:numId="18">
    <w:abstractNumId w:val="0"/>
  </w:num>
  <w:num w:numId="19">
    <w:abstractNumId w:val="30"/>
  </w:num>
  <w:num w:numId="20">
    <w:abstractNumId w:val="27"/>
  </w:num>
  <w:num w:numId="21">
    <w:abstractNumId w:val="9"/>
  </w:num>
  <w:num w:numId="22">
    <w:abstractNumId w:val="22"/>
  </w:num>
  <w:num w:numId="23">
    <w:abstractNumId w:val="10"/>
  </w:num>
  <w:num w:numId="24">
    <w:abstractNumId w:val="20"/>
  </w:num>
  <w:num w:numId="25">
    <w:abstractNumId w:val="7"/>
  </w:num>
  <w:num w:numId="26">
    <w:abstractNumId w:val="12"/>
  </w:num>
  <w:num w:numId="27">
    <w:abstractNumId w:val="6"/>
  </w:num>
  <w:num w:numId="28">
    <w:abstractNumId w:val="16"/>
  </w:num>
  <w:num w:numId="29">
    <w:abstractNumId w:val="2"/>
  </w:num>
  <w:num w:numId="30">
    <w:abstractNumId w:val="28"/>
  </w:num>
  <w:num w:numId="31">
    <w:abstractNumId w:val="4"/>
  </w:num>
  <w:num w:numId="32">
    <w:abstractNumId w:val="3"/>
  </w:num>
  <w:num w:numId="33">
    <w:abstractNumId w:val="8"/>
  </w:num>
  <w:num w:numId="34">
    <w:abstractNumId w:val="32"/>
  </w:num>
  <w:num w:numId="35">
    <w:abstractNumId w:val="14"/>
  </w:num>
  <w:num w:numId="36">
    <w:abstractNumId w:val="21"/>
  </w:num>
  <w:num w:numId="37">
    <w:abstractNumId w:val="31"/>
  </w:num>
  <w:num w:numId="38">
    <w:abstractNumId w:val="5"/>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00"/>
  <w:displayHorizontalDrawingGridEvery w:val="2"/>
  <w:characterSpacingControl w:val="doNotCompress"/>
  <w:doNotValidateAgainstSchema/>
  <w:saveThroughXslt r:id="rId1"/>
  <w:footnotePr>
    <w:footnote w:id="-1"/>
    <w:footnote w:id="0"/>
  </w:footnotePr>
  <w:endnotePr>
    <w:endnote w:id="-1"/>
    <w:endnote w:id="0"/>
  </w:endnotePr>
  <w:compat>
    <w:useFELayout/>
  </w:compat>
  <w:rsids>
    <w:rsidRoot w:val="00993672"/>
    <w:rsid w:val="000013E8"/>
    <w:rsid w:val="000018F1"/>
    <w:rsid w:val="00004C5F"/>
    <w:rsid w:val="00005788"/>
    <w:rsid w:val="0000590E"/>
    <w:rsid w:val="00010B93"/>
    <w:rsid w:val="0001100E"/>
    <w:rsid w:val="00013FC2"/>
    <w:rsid w:val="0001485C"/>
    <w:rsid w:val="00014B60"/>
    <w:rsid w:val="0001590F"/>
    <w:rsid w:val="000161E8"/>
    <w:rsid w:val="00020D72"/>
    <w:rsid w:val="00022404"/>
    <w:rsid w:val="00022FD2"/>
    <w:rsid w:val="0002443A"/>
    <w:rsid w:val="00025D28"/>
    <w:rsid w:val="00035D74"/>
    <w:rsid w:val="00036C3A"/>
    <w:rsid w:val="00041C22"/>
    <w:rsid w:val="00045429"/>
    <w:rsid w:val="00046571"/>
    <w:rsid w:val="0004661D"/>
    <w:rsid w:val="00051BF4"/>
    <w:rsid w:val="00051D2A"/>
    <w:rsid w:val="00052114"/>
    <w:rsid w:val="00052BD5"/>
    <w:rsid w:val="00052E2B"/>
    <w:rsid w:val="00052E56"/>
    <w:rsid w:val="000531E6"/>
    <w:rsid w:val="00055911"/>
    <w:rsid w:val="0005624F"/>
    <w:rsid w:val="000603D6"/>
    <w:rsid w:val="000609B7"/>
    <w:rsid w:val="00062526"/>
    <w:rsid w:val="00063865"/>
    <w:rsid w:val="00063B4C"/>
    <w:rsid w:val="00065B88"/>
    <w:rsid w:val="000726FB"/>
    <w:rsid w:val="00073985"/>
    <w:rsid w:val="00075D17"/>
    <w:rsid w:val="00080CBA"/>
    <w:rsid w:val="00080CD9"/>
    <w:rsid w:val="000811AB"/>
    <w:rsid w:val="00081313"/>
    <w:rsid w:val="00081C4C"/>
    <w:rsid w:val="00083458"/>
    <w:rsid w:val="0008614D"/>
    <w:rsid w:val="00086461"/>
    <w:rsid w:val="00087105"/>
    <w:rsid w:val="00087E60"/>
    <w:rsid w:val="000919A3"/>
    <w:rsid w:val="000927A3"/>
    <w:rsid w:val="00093F6E"/>
    <w:rsid w:val="000952EE"/>
    <w:rsid w:val="000972FE"/>
    <w:rsid w:val="000A1165"/>
    <w:rsid w:val="000A315B"/>
    <w:rsid w:val="000A660F"/>
    <w:rsid w:val="000A67E9"/>
    <w:rsid w:val="000A699E"/>
    <w:rsid w:val="000A7504"/>
    <w:rsid w:val="000A7EEB"/>
    <w:rsid w:val="000B1C64"/>
    <w:rsid w:val="000B4505"/>
    <w:rsid w:val="000B4EFD"/>
    <w:rsid w:val="000B7313"/>
    <w:rsid w:val="000C05A8"/>
    <w:rsid w:val="000C0C31"/>
    <w:rsid w:val="000C146D"/>
    <w:rsid w:val="000C1DEE"/>
    <w:rsid w:val="000C2596"/>
    <w:rsid w:val="000C44FE"/>
    <w:rsid w:val="000C4AFA"/>
    <w:rsid w:val="000C4F38"/>
    <w:rsid w:val="000D3C02"/>
    <w:rsid w:val="000D4164"/>
    <w:rsid w:val="000D60FC"/>
    <w:rsid w:val="000D650C"/>
    <w:rsid w:val="000D7A36"/>
    <w:rsid w:val="000E5906"/>
    <w:rsid w:val="000F021C"/>
    <w:rsid w:val="000F1479"/>
    <w:rsid w:val="000F1DD2"/>
    <w:rsid w:val="000F362B"/>
    <w:rsid w:val="000F3BF5"/>
    <w:rsid w:val="000F4042"/>
    <w:rsid w:val="000F4622"/>
    <w:rsid w:val="000F4A43"/>
    <w:rsid w:val="000F5393"/>
    <w:rsid w:val="000F53DA"/>
    <w:rsid w:val="000F58DC"/>
    <w:rsid w:val="0010037D"/>
    <w:rsid w:val="001011D1"/>
    <w:rsid w:val="00102E31"/>
    <w:rsid w:val="0010308B"/>
    <w:rsid w:val="001057EB"/>
    <w:rsid w:val="00105ED7"/>
    <w:rsid w:val="0010656E"/>
    <w:rsid w:val="001102AD"/>
    <w:rsid w:val="00110DD6"/>
    <w:rsid w:val="00111745"/>
    <w:rsid w:val="001125F7"/>
    <w:rsid w:val="001140F4"/>
    <w:rsid w:val="00120CA5"/>
    <w:rsid w:val="00123589"/>
    <w:rsid w:val="001247C9"/>
    <w:rsid w:val="00125502"/>
    <w:rsid w:val="001266C5"/>
    <w:rsid w:val="00126EE6"/>
    <w:rsid w:val="00127D9E"/>
    <w:rsid w:val="00131713"/>
    <w:rsid w:val="001329E1"/>
    <w:rsid w:val="00133B06"/>
    <w:rsid w:val="0013793F"/>
    <w:rsid w:val="00142268"/>
    <w:rsid w:val="001435C3"/>
    <w:rsid w:val="00144923"/>
    <w:rsid w:val="00145B84"/>
    <w:rsid w:val="00145BD8"/>
    <w:rsid w:val="00145F36"/>
    <w:rsid w:val="001461AA"/>
    <w:rsid w:val="0014656B"/>
    <w:rsid w:val="001522FE"/>
    <w:rsid w:val="00152B61"/>
    <w:rsid w:val="00152F73"/>
    <w:rsid w:val="001532D2"/>
    <w:rsid w:val="001542E6"/>
    <w:rsid w:val="00154713"/>
    <w:rsid w:val="00154F3D"/>
    <w:rsid w:val="001551C8"/>
    <w:rsid w:val="00155684"/>
    <w:rsid w:val="001562C0"/>
    <w:rsid w:val="00160BDD"/>
    <w:rsid w:val="00164274"/>
    <w:rsid w:val="0016657B"/>
    <w:rsid w:val="00166D21"/>
    <w:rsid w:val="00167E95"/>
    <w:rsid w:val="00172A9F"/>
    <w:rsid w:val="00173DD0"/>
    <w:rsid w:val="00174E01"/>
    <w:rsid w:val="00177D5B"/>
    <w:rsid w:val="00180887"/>
    <w:rsid w:val="001843F6"/>
    <w:rsid w:val="00184432"/>
    <w:rsid w:val="00185553"/>
    <w:rsid w:val="00185B04"/>
    <w:rsid w:val="00186C13"/>
    <w:rsid w:val="00192DC5"/>
    <w:rsid w:val="00197749"/>
    <w:rsid w:val="00197756"/>
    <w:rsid w:val="001A049C"/>
    <w:rsid w:val="001A0B1C"/>
    <w:rsid w:val="001A0C7E"/>
    <w:rsid w:val="001A58B6"/>
    <w:rsid w:val="001A5AFE"/>
    <w:rsid w:val="001A5CB1"/>
    <w:rsid w:val="001A5F24"/>
    <w:rsid w:val="001B0513"/>
    <w:rsid w:val="001B25CF"/>
    <w:rsid w:val="001B2B79"/>
    <w:rsid w:val="001B3FEC"/>
    <w:rsid w:val="001B5D2B"/>
    <w:rsid w:val="001C1540"/>
    <w:rsid w:val="001C40F0"/>
    <w:rsid w:val="001C59DF"/>
    <w:rsid w:val="001C689E"/>
    <w:rsid w:val="001D05AB"/>
    <w:rsid w:val="001D29B7"/>
    <w:rsid w:val="001D33FD"/>
    <w:rsid w:val="001D3D70"/>
    <w:rsid w:val="001D4216"/>
    <w:rsid w:val="001D710D"/>
    <w:rsid w:val="001D75F0"/>
    <w:rsid w:val="001E251B"/>
    <w:rsid w:val="001E2A91"/>
    <w:rsid w:val="001E4EDB"/>
    <w:rsid w:val="001E5DC9"/>
    <w:rsid w:val="001E7D9E"/>
    <w:rsid w:val="001F1B78"/>
    <w:rsid w:val="001F4ABA"/>
    <w:rsid w:val="001F5AB8"/>
    <w:rsid w:val="001F6B60"/>
    <w:rsid w:val="001F7386"/>
    <w:rsid w:val="00201681"/>
    <w:rsid w:val="0020761F"/>
    <w:rsid w:val="002076C6"/>
    <w:rsid w:val="002107B9"/>
    <w:rsid w:val="002118F7"/>
    <w:rsid w:val="002163AE"/>
    <w:rsid w:val="00216EDE"/>
    <w:rsid w:val="00224B6E"/>
    <w:rsid w:val="00230727"/>
    <w:rsid w:val="00233543"/>
    <w:rsid w:val="00233CC3"/>
    <w:rsid w:val="002425FC"/>
    <w:rsid w:val="00242902"/>
    <w:rsid w:val="002449E8"/>
    <w:rsid w:val="00245E05"/>
    <w:rsid w:val="00247BBD"/>
    <w:rsid w:val="00247E88"/>
    <w:rsid w:val="00251F53"/>
    <w:rsid w:val="002553B8"/>
    <w:rsid w:val="00255D84"/>
    <w:rsid w:val="002565C4"/>
    <w:rsid w:val="002572CD"/>
    <w:rsid w:val="00260D91"/>
    <w:rsid w:val="00264993"/>
    <w:rsid w:val="0026546B"/>
    <w:rsid w:val="00267169"/>
    <w:rsid w:val="00270646"/>
    <w:rsid w:val="002708CF"/>
    <w:rsid w:val="00273254"/>
    <w:rsid w:val="00277968"/>
    <w:rsid w:val="002830F8"/>
    <w:rsid w:val="00283FC3"/>
    <w:rsid w:val="00285599"/>
    <w:rsid w:val="002926D4"/>
    <w:rsid w:val="00294452"/>
    <w:rsid w:val="00295262"/>
    <w:rsid w:val="00295EDE"/>
    <w:rsid w:val="00297FC6"/>
    <w:rsid w:val="002A2342"/>
    <w:rsid w:val="002A2DC6"/>
    <w:rsid w:val="002A3107"/>
    <w:rsid w:val="002A3F8F"/>
    <w:rsid w:val="002A4472"/>
    <w:rsid w:val="002A7313"/>
    <w:rsid w:val="002A7C46"/>
    <w:rsid w:val="002B1553"/>
    <w:rsid w:val="002B2633"/>
    <w:rsid w:val="002B5207"/>
    <w:rsid w:val="002B64E9"/>
    <w:rsid w:val="002B67BC"/>
    <w:rsid w:val="002B749D"/>
    <w:rsid w:val="002B79BF"/>
    <w:rsid w:val="002C0854"/>
    <w:rsid w:val="002C0EF9"/>
    <w:rsid w:val="002C266F"/>
    <w:rsid w:val="002C3C5B"/>
    <w:rsid w:val="002C4E8E"/>
    <w:rsid w:val="002C5B89"/>
    <w:rsid w:val="002C7111"/>
    <w:rsid w:val="002D05B6"/>
    <w:rsid w:val="002D065C"/>
    <w:rsid w:val="002D22CF"/>
    <w:rsid w:val="002D5106"/>
    <w:rsid w:val="002D6472"/>
    <w:rsid w:val="002D66E4"/>
    <w:rsid w:val="002D6BA6"/>
    <w:rsid w:val="002D6E7A"/>
    <w:rsid w:val="002D6F2F"/>
    <w:rsid w:val="002D71EE"/>
    <w:rsid w:val="002E096F"/>
    <w:rsid w:val="002E2650"/>
    <w:rsid w:val="002E2F44"/>
    <w:rsid w:val="002E300B"/>
    <w:rsid w:val="002E471C"/>
    <w:rsid w:val="002E6A0C"/>
    <w:rsid w:val="002F3F07"/>
    <w:rsid w:val="002F4D9F"/>
    <w:rsid w:val="002F6E53"/>
    <w:rsid w:val="003013BB"/>
    <w:rsid w:val="003025F7"/>
    <w:rsid w:val="00302E05"/>
    <w:rsid w:val="003035FE"/>
    <w:rsid w:val="00304E36"/>
    <w:rsid w:val="0030686B"/>
    <w:rsid w:val="00306D97"/>
    <w:rsid w:val="00307452"/>
    <w:rsid w:val="003107A7"/>
    <w:rsid w:val="0031119B"/>
    <w:rsid w:val="00311281"/>
    <w:rsid w:val="0031490D"/>
    <w:rsid w:val="003153B0"/>
    <w:rsid w:val="0031740B"/>
    <w:rsid w:val="00320E5C"/>
    <w:rsid w:val="00321660"/>
    <w:rsid w:val="00323EBB"/>
    <w:rsid w:val="00325EE4"/>
    <w:rsid w:val="00327950"/>
    <w:rsid w:val="00327AD3"/>
    <w:rsid w:val="003377E0"/>
    <w:rsid w:val="00340025"/>
    <w:rsid w:val="00342F53"/>
    <w:rsid w:val="0034465D"/>
    <w:rsid w:val="00346D0C"/>
    <w:rsid w:val="00354F84"/>
    <w:rsid w:val="00355260"/>
    <w:rsid w:val="0035658A"/>
    <w:rsid w:val="00356754"/>
    <w:rsid w:val="003568B3"/>
    <w:rsid w:val="00356D98"/>
    <w:rsid w:val="00357D9C"/>
    <w:rsid w:val="00360D22"/>
    <w:rsid w:val="00361422"/>
    <w:rsid w:val="00361D82"/>
    <w:rsid w:val="0036355D"/>
    <w:rsid w:val="003635D3"/>
    <w:rsid w:val="00364C06"/>
    <w:rsid w:val="00364EB9"/>
    <w:rsid w:val="003711A5"/>
    <w:rsid w:val="00371E8D"/>
    <w:rsid w:val="00372BB3"/>
    <w:rsid w:val="00373F2B"/>
    <w:rsid w:val="003754A0"/>
    <w:rsid w:val="003757C3"/>
    <w:rsid w:val="0037605D"/>
    <w:rsid w:val="0037676E"/>
    <w:rsid w:val="0037708E"/>
    <w:rsid w:val="00381C3A"/>
    <w:rsid w:val="00383818"/>
    <w:rsid w:val="00384DEB"/>
    <w:rsid w:val="00385CCD"/>
    <w:rsid w:val="003920A6"/>
    <w:rsid w:val="0039482A"/>
    <w:rsid w:val="00394C71"/>
    <w:rsid w:val="00395F16"/>
    <w:rsid w:val="00396086"/>
    <w:rsid w:val="0039650C"/>
    <w:rsid w:val="003A02FE"/>
    <w:rsid w:val="003A0BA9"/>
    <w:rsid w:val="003A0BFF"/>
    <w:rsid w:val="003A1BE7"/>
    <w:rsid w:val="003A3155"/>
    <w:rsid w:val="003A4167"/>
    <w:rsid w:val="003B1DBA"/>
    <w:rsid w:val="003B2327"/>
    <w:rsid w:val="003B36CD"/>
    <w:rsid w:val="003B5F0D"/>
    <w:rsid w:val="003B7997"/>
    <w:rsid w:val="003C2F2C"/>
    <w:rsid w:val="003C3D6D"/>
    <w:rsid w:val="003C77C8"/>
    <w:rsid w:val="003C78F7"/>
    <w:rsid w:val="003D0193"/>
    <w:rsid w:val="003D05C1"/>
    <w:rsid w:val="003D38AC"/>
    <w:rsid w:val="003D5B3D"/>
    <w:rsid w:val="003E26B1"/>
    <w:rsid w:val="003E3D1E"/>
    <w:rsid w:val="003E49CB"/>
    <w:rsid w:val="003E5459"/>
    <w:rsid w:val="003E72F7"/>
    <w:rsid w:val="003F1F01"/>
    <w:rsid w:val="003F209C"/>
    <w:rsid w:val="003F5614"/>
    <w:rsid w:val="003F5FFA"/>
    <w:rsid w:val="003F6076"/>
    <w:rsid w:val="003F6174"/>
    <w:rsid w:val="003F62F9"/>
    <w:rsid w:val="00401787"/>
    <w:rsid w:val="00401857"/>
    <w:rsid w:val="00403F45"/>
    <w:rsid w:val="0041035C"/>
    <w:rsid w:val="0041078D"/>
    <w:rsid w:val="00410BD6"/>
    <w:rsid w:val="004123AB"/>
    <w:rsid w:val="004127FA"/>
    <w:rsid w:val="00413A1B"/>
    <w:rsid w:val="004160DE"/>
    <w:rsid w:val="00416821"/>
    <w:rsid w:val="00420BE6"/>
    <w:rsid w:val="00423F96"/>
    <w:rsid w:val="00425106"/>
    <w:rsid w:val="0043294A"/>
    <w:rsid w:val="00433876"/>
    <w:rsid w:val="00433ED8"/>
    <w:rsid w:val="00434256"/>
    <w:rsid w:val="00434B48"/>
    <w:rsid w:val="00437AB5"/>
    <w:rsid w:val="00441DF5"/>
    <w:rsid w:val="004429A0"/>
    <w:rsid w:val="00442EB5"/>
    <w:rsid w:val="00443669"/>
    <w:rsid w:val="004505B7"/>
    <w:rsid w:val="004518C2"/>
    <w:rsid w:val="0045370A"/>
    <w:rsid w:val="0045384C"/>
    <w:rsid w:val="00453C12"/>
    <w:rsid w:val="00455856"/>
    <w:rsid w:val="00457A7E"/>
    <w:rsid w:val="00462DFB"/>
    <w:rsid w:val="00464709"/>
    <w:rsid w:val="00465F53"/>
    <w:rsid w:val="00466501"/>
    <w:rsid w:val="00470103"/>
    <w:rsid w:val="00470B54"/>
    <w:rsid w:val="00471FE2"/>
    <w:rsid w:val="0047423D"/>
    <w:rsid w:val="004747DB"/>
    <w:rsid w:val="004752B6"/>
    <w:rsid w:val="00477530"/>
    <w:rsid w:val="00477F5A"/>
    <w:rsid w:val="00483F15"/>
    <w:rsid w:val="00484763"/>
    <w:rsid w:val="004865E9"/>
    <w:rsid w:val="004875B2"/>
    <w:rsid w:val="00490974"/>
    <w:rsid w:val="004911AF"/>
    <w:rsid w:val="00492483"/>
    <w:rsid w:val="0049289A"/>
    <w:rsid w:val="00493B53"/>
    <w:rsid w:val="00496E5B"/>
    <w:rsid w:val="004975CB"/>
    <w:rsid w:val="00497643"/>
    <w:rsid w:val="004A28ED"/>
    <w:rsid w:val="004A3AE0"/>
    <w:rsid w:val="004A3CA4"/>
    <w:rsid w:val="004A4FC7"/>
    <w:rsid w:val="004A53C6"/>
    <w:rsid w:val="004A5E38"/>
    <w:rsid w:val="004A6171"/>
    <w:rsid w:val="004B0744"/>
    <w:rsid w:val="004B14D4"/>
    <w:rsid w:val="004B327D"/>
    <w:rsid w:val="004B5198"/>
    <w:rsid w:val="004B5767"/>
    <w:rsid w:val="004B6DBE"/>
    <w:rsid w:val="004C1DBB"/>
    <w:rsid w:val="004C3C3B"/>
    <w:rsid w:val="004C4D63"/>
    <w:rsid w:val="004C575B"/>
    <w:rsid w:val="004C7231"/>
    <w:rsid w:val="004C7639"/>
    <w:rsid w:val="004D0989"/>
    <w:rsid w:val="004D1D36"/>
    <w:rsid w:val="004E2E55"/>
    <w:rsid w:val="004F086E"/>
    <w:rsid w:val="004F1B16"/>
    <w:rsid w:val="004F3553"/>
    <w:rsid w:val="004F41C8"/>
    <w:rsid w:val="004F4814"/>
    <w:rsid w:val="004F4D3F"/>
    <w:rsid w:val="004F4D7A"/>
    <w:rsid w:val="004F58CC"/>
    <w:rsid w:val="004F7816"/>
    <w:rsid w:val="0050047F"/>
    <w:rsid w:val="00500F85"/>
    <w:rsid w:val="0050187E"/>
    <w:rsid w:val="00501AD0"/>
    <w:rsid w:val="00501F4A"/>
    <w:rsid w:val="00511D2A"/>
    <w:rsid w:val="00513C83"/>
    <w:rsid w:val="00516E21"/>
    <w:rsid w:val="00517FAD"/>
    <w:rsid w:val="005218E1"/>
    <w:rsid w:val="0052222B"/>
    <w:rsid w:val="00522C59"/>
    <w:rsid w:val="00527F14"/>
    <w:rsid w:val="0053073F"/>
    <w:rsid w:val="005310C3"/>
    <w:rsid w:val="005328D6"/>
    <w:rsid w:val="00532E2B"/>
    <w:rsid w:val="00534EBF"/>
    <w:rsid w:val="00540CA9"/>
    <w:rsid w:val="005439D3"/>
    <w:rsid w:val="005445C9"/>
    <w:rsid w:val="005446D5"/>
    <w:rsid w:val="00544748"/>
    <w:rsid w:val="00551065"/>
    <w:rsid w:val="0055455B"/>
    <w:rsid w:val="00554C3D"/>
    <w:rsid w:val="00556D8A"/>
    <w:rsid w:val="00561A30"/>
    <w:rsid w:val="005649CA"/>
    <w:rsid w:val="00564EB5"/>
    <w:rsid w:val="00565F32"/>
    <w:rsid w:val="00566AF8"/>
    <w:rsid w:val="005702D7"/>
    <w:rsid w:val="00576B42"/>
    <w:rsid w:val="0057756E"/>
    <w:rsid w:val="005803BC"/>
    <w:rsid w:val="00582E4F"/>
    <w:rsid w:val="00585077"/>
    <w:rsid w:val="00586214"/>
    <w:rsid w:val="00591CE1"/>
    <w:rsid w:val="00592FBD"/>
    <w:rsid w:val="00594227"/>
    <w:rsid w:val="005A16E7"/>
    <w:rsid w:val="005A1B76"/>
    <w:rsid w:val="005A243F"/>
    <w:rsid w:val="005A2C41"/>
    <w:rsid w:val="005A7B21"/>
    <w:rsid w:val="005A7DB2"/>
    <w:rsid w:val="005B0377"/>
    <w:rsid w:val="005B0DC7"/>
    <w:rsid w:val="005B16AA"/>
    <w:rsid w:val="005B370F"/>
    <w:rsid w:val="005B498A"/>
    <w:rsid w:val="005B549F"/>
    <w:rsid w:val="005B55ED"/>
    <w:rsid w:val="005C1CEB"/>
    <w:rsid w:val="005C210A"/>
    <w:rsid w:val="005C22F2"/>
    <w:rsid w:val="005C2BBE"/>
    <w:rsid w:val="005C3412"/>
    <w:rsid w:val="005C4387"/>
    <w:rsid w:val="005C6003"/>
    <w:rsid w:val="005C7DA7"/>
    <w:rsid w:val="005D174C"/>
    <w:rsid w:val="005D2AEC"/>
    <w:rsid w:val="005D4D1C"/>
    <w:rsid w:val="005E3114"/>
    <w:rsid w:val="005E3196"/>
    <w:rsid w:val="005E4223"/>
    <w:rsid w:val="005E5451"/>
    <w:rsid w:val="005E68BD"/>
    <w:rsid w:val="005E7779"/>
    <w:rsid w:val="005F11EF"/>
    <w:rsid w:val="005F1583"/>
    <w:rsid w:val="005F1600"/>
    <w:rsid w:val="005F21CC"/>
    <w:rsid w:val="005F27FA"/>
    <w:rsid w:val="005F3F2A"/>
    <w:rsid w:val="005F443C"/>
    <w:rsid w:val="005F443D"/>
    <w:rsid w:val="005F46BC"/>
    <w:rsid w:val="005F4C04"/>
    <w:rsid w:val="005F6790"/>
    <w:rsid w:val="0060076A"/>
    <w:rsid w:val="006009F1"/>
    <w:rsid w:val="00600C41"/>
    <w:rsid w:val="006046B0"/>
    <w:rsid w:val="0061093C"/>
    <w:rsid w:val="0061697B"/>
    <w:rsid w:val="00620893"/>
    <w:rsid w:val="00622825"/>
    <w:rsid w:val="00627822"/>
    <w:rsid w:val="00631F6F"/>
    <w:rsid w:val="006354C3"/>
    <w:rsid w:val="006360C7"/>
    <w:rsid w:val="00643250"/>
    <w:rsid w:val="00644E5A"/>
    <w:rsid w:val="00645434"/>
    <w:rsid w:val="00645CDE"/>
    <w:rsid w:val="00647E9E"/>
    <w:rsid w:val="0065085B"/>
    <w:rsid w:val="006509B6"/>
    <w:rsid w:val="006516A2"/>
    <w:rsid w:val="00652055"/>
    <w:rsid w:val="006543E7"/>
    <w:rsid w:val="00656DB4"/>
    <w:rsid w:val="0066109F"/>
    <w:rsid w:val="00661ACC"/>
    <w:rsid w:val="00663B6E"/>
    <w:rsid w:val="00664DA9"/>
    <w:rsid w:val="00666DBD"/>
    <w:rsid w:val="00667A1F"/>
    <w:rsid w:val="006758FA"/>
    <w:rsid w:val="00675A07"/>
    <w:rsid w:val="00676947"/>
    <w:rsid w:val="0068245A"/>
    <w:rsid w:val="00683F0A"/>
    <w:rsid w:val="00687849"/>
    <w:rsid w:val="006914A2"/>
    <w:rsid w:val="00694295"/>
    <w:rsid w:val="00694AD4"/>
    <w:rsid w:val="006979CE"/>
    <w:rsid w:val="006A036D"/>
    <w:rsid w:val="006A40B5"/>
    <w:rsid w:val="006A64CB"/>
    <w:rsid w:val="006A67DA"/>
    <w:rsid w:val="006A6816"/>
    <w:rsid w:val="006A7A91"/>
    <w:rsid w:val="006B0957"/>
    <w:rsid w:val="006B0BC2"/>
    <w:rsid w:val="006B14FF"/>
    <w:rsid w:val="006B1719"/>
    <w:rsid w:val="006B1C2A"/>
    <w:rsid w:val="006B1E01"/>
    <w:rsid w:val="006B297E"/>
    <w:rsid w:val="006B3224"/>
    <w:rsid w:val="006B4939"/>
    <w:rsid w:val="006B72E0"/>
    <w:rsid w:val="006C2572"/>
    <w:rsid w:val="006C352C"/>
    <w:rsid w:val="006C3A53"/>
    <w:rsid w:val="006C4D93"/>
    <w:rsid w:val="006C578E"/>
    <w:rsid w:val="006C6137"/>
    <w:rsid w:val="006C62D8"/>
    <w:rsid w:val="006C65FC"/>
    <w:rsid w:val="006D0C85"/>
    <w:rsid w:val="006D262E"/>
    <w:rsid w:val="006D3271"/>
    <w:rsid w:val="006D3A71"/>
    <w:rsid w:val="006D52B0"/>
    <w:rsid w:val="006D55A2"/>
    <w:rsid w:val="006D5C5E"/>
    <w:rsid w:val="006E0531"/>
    <w:rsid w:val="006E2AFC"/>
    <w:rsid w:val="006E4803"/>
    <w:rsid w:val="006E48B3"/>
    <w:rsid w:val="006F1205"/>
    <w:rsid w:val="006F6B12"/>
    <w:rsid w:val="006F7129"/>
    <w:rsid w:val="007012F3"/>
    <w:rsid w:val="00701A84"/>
    <w:rsid w:val="00703FA5"/>
    <w:rsid w:val="007069BE"/>
    <w:rsid w:val="00710A68"/>
    <w:rsid w:val="007120FB"/>
    <w:rsid w:val="00712710"/>
    <w:rsid w:val="00713030"/>
    <w:rsid w:val="0071303D"/>
    <w:rsid w:val="007135D9"/>
    <w:rsid w:val="00714691"/>
    <w:rsid w:val="0072281F"/>
    <w:rsid w:val="007243AF"/>
    <w:rsid w:val="00724B9E"/>
    <w:rsid w:val="00725093"/>
    <w:rsid w:val="0072573C"/>
    <w:rsid w:val="00726103"/>
    <w:rsid w:val="00727531"/>
    <w:rsid w:val="007277CC"/>
    <w:rsid w:val="0073000E"/>
    <w:rsid w:val="00730167"/>
    <w:rsid w:val="0073182E"/>
    <w:rsid w:val="007323B1"/>
    <w:rsid w:val="007348C7"/>
    <w:rsid w:val="007362D1"/>
    <w:rsid w:val="007404DD"/>
    <w:rsid w:val="0074211F"/>
    <w:rsid w:val="007445DB"/>
    <w:rsid w:val="00744F4D"/>
    <w:rsid w:val="00745DAB"/>
    <w:rsid w:val="00747537"/>
    <w:rsid w:val="007507F3"/>
    <w:rsid w:val="00752CA1"/>
    <w:rsid w:val="00753C82"/>
    <w:rsid w:val="00755DD0"/>
    <w:rsid w:val="0075696A"/>
    <w:rsid w:val="007604F9"/>
    <w:rsid w:val="00760A5E"/>
    <w:rsid w:val="007621C5"/>
    <w:rsid w:val="007629FC"/>
    <w:rsid w:val="00764A5C"/>
    <w:rsid w:val="0076587D"/>
    <w:rsid w:val="0076729F"/>
    <w:rsid w:val="007672B5"/>
    <w:rsid w:val="00767D00"/>
    <w:rsid w:val="00772AB9"/>
    <w:rsid w:val="00773F07"/>
    <w:rsid w:val="0077460E"/>
    <w:rsid w:val="00774FA6"/>
    <w:rsid w:val="007819AB"/>
    <w:rsid w:val="0078600A"/>
    <w:rsid w:val="0079060A"/>
    <w:rsid w:val="00792A5D"/>
    <w:rsid w:val="007A0176"/>
    <w:rsid w:val="007A43B1"/>
    <w:rsid w:val="007A5084"/>
    <w:rsid w:val="007A5203"/>
    <w:rsid w:val="007A6B23"/>
    <w:rsid w:val="007B0DE9"/>
    <w:rsid w:val="007B2CE6"/>
    <w:rsid w:val="007B6583"/>
    <w:rsid w:val="007C0491"/>
    <w:rsid w:val="007C1E0C"/>
    <w:rsid w:val="007C3859"/>
    <w:rsid w:val="007D4C07"/>
    <w:rsid w:val="007D5D2B"/>
    <w:rsid w:val="007E27C7"/>
    <w:rsid w:val="007E4C93"/>
    <w:rsid w:val="007E625A"/>
    <w:rsid w:val="007E79DA"/>
    <w:rsid w:val="007F0B85"/>
    <w:rsid w:val="007F2589"/>
    <w:rsid w:val="007F3274"/>
    <w:rsid w:val="007F3CD9"/>
    <w:rsid w:val="007F7002"/>
    <w:rsid w:val="0080244C"/>
    <w:rsid w:val="0080377A"/>
    <w:rsid w:val="0080689F"/>
    <w:rsid w:val="00811CFC"/>
    <w:rsid w:val="00813CBC"/>
    <w:rsid w:val="00813E96"/>
    <w:rsid w:val="008142C3"/>
    <w:rsid w:val="00817377"/>
    <w:rsid w:val="008229A8"/>
    <w:rsid w:val="008236C0"/>
    <w:rsid w:val="0082381B"/>
    <w:rsid w:val="00824330"/>
    <w:rsid w:val="00827B17"/>
    <w:rsid w:val="00832BD1"/>
    <w:rsid w:val="008336B3"/>
    <w:rsid w:val="00834064"/>
    <w:rsid w:val="00835762"/>
    <w:rsid w:val="00837404"/>
    <w:rsid w:val="00841192"/>
    <w:rsid w:val="008450B2"/>
    <w:rsid w:val="00845F4E"/>
    <w:rsid w:val="008468CD"/>
    <w:rsid w:val="00853E1E"/>
    <w:rsid w:val="00854D04"/>
    <w:rsid w:val="00857F68"/>
    <w:rsid w:val="00860420"/>
    <w:rsid w:val="008631B3"/>
    <w:rsid w:val="0086696E"/>
    <w:rsid w:val="00872006"/>
    <w:rsid w:val="00872318"/>
    <w:rsid w:val="00872E47"/>
    <w:rsid w:val="008733B8"/>
    <w:rsid w:val="00875DBA"/>
    <w:rsid w:val="00876614"/>
    <w:rsid w:val="00877183"/>
    <w:rsid w:val="00877288"/>
    <w:rsid w:val="008802AB"/>
    <w:rsid w:val="00880AF4"/>
    <w:rsid w:val="0088481B"/>
    <w:rsid w:val="008848F2"/>
    <w:rsid w:val="0088511C"/>
    <w:rsid w:val="00885E3D"/>
    <w:rsid w:val="00885E4E"/>
    <w:rsid w:val="008864AD"/>
    <w:rsid w:val="008916A8"/>
    <w:rsid w:val="00892165"/>
    <w:rsid w:val="00892D72"/>
    <w:rsid w:val="00893C92"/>
    <w:rsid w:val="008A03B8"/>
    <w:rsid w:val="008A0AA0"/>
    <w:rsid w:val="008A1B24"/>
    <w:rsid w:val="008A29F1"/>
    <w:rsid w:val="008A4306"/>
    <w:rsid w:val="008A5942"/>
    <w:rsid w:val="008A7F1E"/>
    <w:rsid w:val="008B20D4"/>
    <w:rsid w:val="008B2B93"/>
    <w:rsid w:val="008B6011"/>
    <w:rsid w:val="008B7573"/>
    <w:rsid w:val="008C01F3"/>
    <w:rsid w:val="008C03F6"/>
    <w:rsid w:val="008C2296"/>
    <w:rsid w:val="008C54CF"/>
    <w:rsid w:val="008C7295"/>
    <w:rsid w:val="008D00A1"/>
    <w:rsid w:val="008D0B83"/>
    <w:rsid w:val="008D513F"/>
    <w:rsid w:val="008D78F4"/>
    <w:rsid w:val="008E0000"/>
    <w:rsid w:val="008F03EB"/>
    <w:rsid w:val="008F1EC7"/>
    <w:rsid w:val="009013EB"/>
    <w:rsid w:val="00905256"/>
    <w:rsid w:val="00906EC0"/>
    <w:rsid w:val="00911EC8"/>
    <w:rsid w:val="00911EFA"/>
    <w:rsid w:val="00911FE2"/>
    <w:rsid w:val="009135BD"/>
    <w:rsid w:val="009142CD"/>
    <w:rsid w:val="00915D12"/>
    <w:rsid w:val="00916820"/>
    <w:rsid w:val="00916CE8"/>
    <w:rsid w:val="0092020A"/>
    <w:rsid w:val="0092243F"/>
    <w:rsid w:val="00922AD3"/>
    <w:rsid w:val="00922ADD"/>
    <w:rsid w:val="009232D0"/>
    <w:rsid w:val="0092553C"/>
    <w:rsid w:val="00927332"/>
    <w:rsid w:val="009279A6"/>
    <w:rsid w:val="00930D8A"/>
    <w:rsid w:val="0093343F"/>
    <w:rsid w:val="00933E8C"/>
    <w:rsid w:val="00933F3E"/>
    <w:rsid w:val="00934AF6"/>
    <w:rsid w:val="009415A0"/>
    <w:rsid w:val="00943605"/>
    <w:rsid w:val="00947C99"/>
    <w:rsid w:val="00947D41"/>
    <w:rsid w:val="00947EDB"/>
    <w:rsid w:val="00950442"/>
    <w:rsid w:val="00951072"/>
    <w:rsid w:val="00953811"/>
    <w:rsid w:val="00954707"/>
    <w:rsid w:val="00955CBB"/>
    <w:rsid w:val="0095614B"/>
    <w:rsid w:val="00956900"/>
    <w:rsid w:val="0096095C"/>
    <w:rsid w:val="00960CFB"/>
    <w:rsid w:val="00962BAC"/>
    <w:rsid w:val="00963224"/>
    <w:rsid w:val="00963D82"/>
    <w:rsid w:val="009675A1"/>
    <w:rsid w:val="009678A7"/>
    <w:rsid w:val="00970A3E"/>
    <w:rsid w:val="00970EF0"/>
    <w:rsid w:val="00971836"/>
    <w:rsid w:val="00972090"/>
    <w:rsid w:val="00973399"/>
    <w:rsid w:val="00973BAE"/>
    <w:rsid w:val="00981C58"/>
    <w:rsid w:val="00981D43"/>
    <w:rsid w:val="00984960"/>
    <w:rsid w:val="00985EBD"/>
    <w:rsid w:val="00990098"/>
    <w:rsid w:val="009900E3"/>
    <w:rsid w:val="00993672"/>
    <w:rsid w:val="00996183"/>
    <w:rsid w:val="0099702E"/>
    <w:rsid w:val="00997E75"/>
    <w:rsid w:val="00997E8A"/>
    <w:rsid w:val="009A2AB0"/>
    <w:rsid w:val="009A2B12"/>
    <w:rsid w:val="009A2EFD"/>
    <w:rsid w:val="009A377F"/>
    <w:rsid w:val="009A5518"/>
    <w:rsid w:val="009A6B73"/>
    <w:rsid w:val="009B1DA8"/>
    <w:rsid w:val="009B3EDE"/>
    <w:rsid w:val="009C13C5"/>
    <w:rsid w:val="009C1F56"/>
    <w:rsid w:val="009C3AAA"/>
    <w:rsid w:val="009C6676"/>
    <w:rsid w:val="009C7FA6"/>
    <w:rsid w:val="009E06DD"/>
    <w:rsid w:val="009E60AD"/>
    <w:rsid w:val="009E630C"/>
    <w:rsid w:val="009E7267"/>
    <w:rsid w:val="009E7472"/>
    <w:rsid w:val="009F1070"/>
    <w:rsid w:val="009F442F"/>
    <w:rsid w:val="009F4ED8"/>
    <w:rsid w:val="00A0047B"/>
    <w:rsid w:val="00A03DE8"/>
    <w:rsid w:val="00A067CB"/>
    <w:rsid w:val="00A072BD"/>
    <w:rsid w:val="00A11175"/>
    <w:rsid w:val="00A142E3"/>
    <w:rsid w:val="00A14590"/>
    <w:rsid w:val="00A17FEA"/>
    <w:rsid w:val="00A2118D"/>
    <w:rsid w:val="00A2302B"/>
    <w:rsid w:val="00A264FC"/>
    <w:rsid w:val="00A27FEA"/>
    <w:rsid w:val="00A312D4"/>
    <w:rsid w:val="00A3218B"/>
    <w:rsid w:val="00A346BB"/>
    <w:rsid w:val="00A35155"/>
    <w:rsid w:val="00A46801"/>
    <w:rsid w:val="00A47D37"/>
    <w:rsid w:val="00A50B30"/>
    <w:rsid w:val="00A52128"/>
    <w:rsid w:val="00A52C5D"/>
    <w:rsid w:val="00A54199"/>
    <w:rsid w:val="00A54D59"/>
    <w:rsid w:val="00A55782"/>
    <w:rsid w:val="00A57ABD"/>
    <w:rsid w:val="00A603AE"/>
    <w:rsid w:val="00A609A1"/>
    <w:rsid w:val="00A62A7D"/>
    <w:rsid w:val="00A64A3C"/>
    <w:rsid w:val="00A6701B"/>
    <w:rsid w:val="00A70F03"/>
    <w:rsid w:val="00A714AC"/>
    <w:rsid w:val="00A71850"/>
    <w:rsid w:val="00A71B29"/>
    <w:rsid w:val="00A730B4"/>
    <w:rsid w:val="00A73954"/>
    <w:rsid w:val="00A75EF8"/>
    <w:rsid w:val="00A77970"/>
    <w:rsid w:val="00A83315"/>
    <w:rsid w:val="00A871A8"/>
    <w:rsid w:val="00A87E63"/>
    <w:rsid w:val="00A929AA"/>
    <w:rsid w:val="00A94652"/>
    <w:rsid w:val="00AA043D"/>
    <w:rsid w:val="00AA0604"/>
    <w:rsid w:val="00AA0903"/>
    <w:rsid w:val="00AA1379"/>
    <w:rsid w:val="00AA194B"/>
    <w:rsid w:val="00AA3D1E"/>
    <w:rsid w:val="00AA7864"/>
    <w:rsid w:val="00AA78E5"/>
    <w:rsid w:val="00AA7D28"/>
    <w:rsid w:val="00AA7F2C"/>
    <w:rsid w:val="00AB48EB"/>
    <w:rsid w:val="00AB73D2"/>
    <w:rsid w:val="00AC4D13"/>
    <w:rsid w:val="00AC566B"/>
    <w:rsid w:val="00AC634C"/>
    <w:rsid w:val="00AC758D"/>
    <w:rsid w:val="00AD0BBF"/>
    <w:rsid w:val="00AD28B6"/>
    <w:rsid w:val="00AD3895"/>
    <w:rsid w:val="00AD3AB8"/>
    <w:rsid w:val="00AD6609"/>
    <w:rsid w:val="00AD6749"/>
    <w:rsid w:val="00AD71FE"/>
    <w:rsid w:val="00AD73EA"/>
    <w:rsid w:val="00AD7AB2"/>
    <w:rsid w:val="00AE03D9"/>
    <w:rsid w:val="00AE0463"/>
    <w:rsid w:val="00AE23C1"/>
    <w:rsid w:val="00AE3585"/>
    <w:rsid w:val="00AE5341"/>
    <w:rsid w:val="00AE6D16"/>
    <w:rsid w:val="00AF0F5C"/>
    <w:rsid w:val="00AF4994"/>
    <w:rsid w:val="00AF4FD7"/>
    <w:rsid w:val="00B006FC"/>
    <w:rsid w:val="00B056DC"/>
    <w:rsid w:val="00B079A6"/>
    <w:rsid w:val="00B15DD2"/>
    <w:rsid w:val="00B16DC1"/>
    <w:rsid w:val="00B17371"/>
    <w:rsid w:val="00B230D0"/>
    <w:rsid w:val="00B236E2"/>
    <w:rsid w:val="00B2404F"/>
    <w:rsid w:val="00B26B8E"/>
    <w:rsid w:val="00B27F04"/>
    <w:rsid w:val="00B316F5"/>
    <w:rsid w:val="00B31DCD"/>
    <w:rsid w:val="00B336AD"/>
    <w:rsid w:val="00B34133"/>
    <w:rsid w:val="00B36464"/>
    <w:rsid w:val="00B377B4"/>
    <w:rsid w:val="00B37CC1"/>
    <w:rsid w:val="00B37D9C"/>
    <w:rsid w:val="00B40556"/>
    <w:rsid w:val="00B41152"/>
    <w:rsid w:val="00B44F89"/>
    <w:rsid w:val="00B46103"/>
    <w:rsid w:val="00B47246"/>
    <w:rsid w:val="00B47793"/>
    <w:rsid w:val="00B52738"/>
    <w:rsid w:val="00B54DFA"/>
    <w:rsid w:val="00B55A69"/>
    <w:rsid w:val="00B568AF"/>
    <w:rsid w:val="00B56B50"/>
    <w:rsid w:val="00B56BC9"/>
    <w:rsid w:val="00B57A64"/>
    <w:rsid w:val="00B57B52"/>
    <w:rsid w:val="00B57E56"/>
    <w:rsid w:val="00B60528"/>
    <w:rsid w:val="00B618E4"/>
    <w:rsid w:val="00B6544F"/>
    <w:rsid w:val="00B66534"/>
    <w:rsid w:val="00B8289D"/>
    <w:rsid w:val="00B836F0"/>
    <w:rsid w:val="00B84801"/>
    <w:rsid w:val="00B85F10"/>
    <w:rsid w:val="00B85FA5"/>
    <w:rsid w:val="00B87F84"/>
    <w:rsid w:val="00B9528E"/>
    <w:rsid w:val="00B966DC"/>
    <w:rsid w:val="00B96954"/>
    <w:rsid w:val="00B975F6"/>
    <w:rsid w:val="00BA11F3"/>
    <w:rsid w:val="00BA707E"/>
    <w:rsid w:val="00BB047B"/>
    <w:rsid w:val="00BB0629"/>
    <w:rsid w:val="00BB5462"/>
    <w:rsid w:val="00BB6783"/>
    <w:rsid w:val="00BB6D20"/>
    <w:rsid w:val="00BC196C"/>
    <w:rsid w:val="00BC3BC2"/>
    <w:rsid w:val="00BC5DD6"/>
    <w:rsid w:val="00BC77D3"/>
    <w:rsid w:val="00BC7D3C"/>
    <w:rsid w:val="00BD3EAB"/>
    <w:rsid w:val="00BD4669"/>
    <w:rsid w:val="00BE11B4"/>
    <w:rsid w:val="00BE1E40"/>
    <w:rsid w:val="00BE4FE5"/>
    <w:rsid w:val="00BE7BF2"/>
    <w:rsid w:val="00BE7CB7"/>
    <w:rsid w:val="00BF546A"/>
    <w:rsid w:val="00BF79BF"/>
    <w:rsid w:val="00BF79CC"/>
    <w:rsid w:val="00BF7B13"/>
    <w:rsid w:val="00BF7B5A"/>
    <w:rsid w:val="00BF7E68"/>
    <w:rsid w:val="00C0045E"/>
    <w:rsid w:val="00C03244"/>
    <w:rsid w:val="00C111BB"/>
    <w:rsid w:val="00C1197C"/>
    <w:rsid w:val="00C11B4E"/>
    <w:rsid w:val="00C160B1"/>
    <w:rsid w:val="00C1623D"/>
    <w:rsid w:val="00C20DE3"/>
    <w:rsid w:val="00C234EB"/>
    <w:rsid w:val="00C23DF4"/>
    <w:rsid w:val="00C3045A"/>
    <w:rsid w:val="00C30A19"/>
    <w:rsid w:val="00C329FA"/>
    <w:rsid w:val="00C33C61"/>
    <w:rsid w:val="00C375DA"/>
    <w:rsid w:val="00C4193A"/>
    <w:rsid w:val="00C462C2"/>
    <w:rsid w:val="00C50399"/>
    <w:rsid w:val="00C50AF4"/>
    <w:rsid w:val="00C50D47"/>
    <w:rsid w:val="00C50D89"/>
    <w:rsid w:val="00C51CFA"/>
    <w:rsid w:val="00C6035F"/>
    <w:rsid w:val="00C64394"/>
    <w:rsid w:val="00C650D7"/>
    <w:rsid w:val="00C657F1"/>
    <w:rsid w:val="00C768E7"/>
    <w:rsid w:val="00C8216A"/>
    <w:rsid w:val="00C83605"/>
    <w:rsid w:val="00C83A57"/>
    <w:rsid w:val="00C83DF4"/>
    <w:rsid w:val="00C86572"/>
    <w:rsid w:val="00C908AF"/>
    <w:rsid w:val="00C91D96"/>
    <w:rsid w:val="00C926D7"/>
    <w:rsid w:val="00C92C9C"/>
    <w:rsid w:val="00C937C8"/>
    <w:rsid w:val="00C97C3D"/>
    <w:rsid w:val="00CA1A93"/>
    <w:rsid w:val="00CA36FE"/>
    <w:rsid w:val="00CA5C2B"/>
    <w:rsid w:val="00CB357B"/>
    <w:rsid w:val="00CB51D1"/>
    <w:rsid w:val="00CC09C0"/>
    <w:rsid w:val="00CC1155"/>
    <w:rsid w:val="00CC117E"/>
    <w:rsid w:val="00CC133C"/>
    <w:rsid w:val="00CC583E"/>
    <w:rsid w:val="00CC75D6"/>
    <w:rsid w:val="00CC7C03"/>
    <w:rsid w:val="00CD08F5"/>
    <w:rsid w:val="00CD275C"/>
    <w:rsid w:val="00CD2AAA"/>
    <w:rsid w:val="00CD2DAC"/>
    <w:rsid w:val="00CD43B1"/>
    <w:rsid w:val="00CD4671"/>
    <w:rsid w:val="00CE38B0"/>
    <w:rsid w:val="00CE4B7F"/>
    <w:rsid w:val="00CE4BEB"/>
    <w:rsid w:val="00CE684F"/>
    <w:rsid w:val="00CF0776"/>
    <w:rsid w:val="00CF1249"/>
    <w:rsid w:val="00CF2E9C"/>
    <w:rsid w:val="00CF303C"/>
    <w:rsid w:val="00CF3EF8"/>
    <w:rsid w:val="00CF50A2"/>
    <w:rsid w:val="00CF5231"/>
    <w:rsid w:val="00CF5B58"/>
    <w:rsid w:val="00CF5D24"/>
    <w:rsid w:val="00D03E22"/>
    <w:rsid w:val="00D04192"/>
    <w:rsid w:val="00D052E2"/>
    <w:rsid w:val="00D070C5"/>
    <w:rsid w:val="00D0749E"/>
    <w:rsid w:val="00D07F42"/>
    <w:rsid w:val="00D10F5C"/>
    <w:rsid w:val="00D15A1B"/>
    <w:rsid w:val="00D167CF"/>
    <w:rsid w:val="00D173C4"/>
    <w:rsid w:val="00D22396"/>
    <w:rsid w:val="00D23666"/>
    <w:rsid w:val="00D244FB"/>
    <w:rsid w:val="00D2455B"/>
    <w:rsid w:val="00D272CD"/>
    <w:rsid w:val="00D30711"/>
    <w:rsid w:val="00D30DDF"/>
    <w:rsid w:val="00D31E8E"/>
    <w:rsid w:val="00D32087"/>
    <w:rsid w:val="00D320C6"/>
    <w:rsid w:val="00D344A2"/>
    <w:rsid w:val="00D34668"/>
    <w:rsid w:val="00D368A1"/>
    <w:rsid w:val="00D402F9"/>
    <w:rsid w:val="00D4144F"/>
    <w:rsid w:val="00D43F6C"/>
    <w:rsid w:val="00D44282"/>
    <w:rsid w:val="00D4506A"/>
    <w:rsid w:val="00D46050"/>
    <w:rsid w:val="00D506A9"/>
    <w:rsid w:val="00D51403"/>
    <w:rsid w:val="00D5300A"/>
    <w:rsid w:val="00D551FF"/>
    <w:rsid w:val="00D554D8"/>
    <w:rsid w:val="00D63954"/>
    <w:rsid w:val="00D70B19"/>
    <w:rsid w:val="00D72585"/>
    <w:rsid w:val="00D72BEC"/>
    <w:rsid w:val="00D73A22"/>
    <w:rsid w:val="00D74205"/>
    <w:rsid w:val="00D748AB"/>
    <w:rsid w:val="00D74D93"/>
    <w:rsid w:val="00D75A7A"/>
    <w:rsid w:val="00D7791C"/>
    <w:rsid w:val="00D77A5D"/>
    <w:rsid w:val="00D818E0"/>
    <w:rsid w:val="00D85909"/>
    <w:rsid w:val="00D910C8"/>
    <w:rsid w:val="00D943E9"/>
    <w:rsid w:val="00D967B8"/>
    <w:rsid w:val="00D97291"/>
    <w:rsid w:val="00DA0F66"/>
    <w:rsid w:val="00DA18CD"/>
    <w:rsid w:val="00DA219E"/>
    <w:rsid w:val="00DA37F1"/>
    <w:rsid w:val="00DA3C79"/>
    <w:rsid w:val="00DA3CA0"/>
    <w:rsid w:val="00DA5266"/>
    <w:rsid w:val="00DA7379"/>
    <w:rsid w:val="00DB1C57"/>
    <w:rsid w:val="00DB5C64"/>
    <w:rsid w:val="00DB70A4"/>
    <w:rsid w:val="00DC0582"/>
    <w:rsid w:val="00DC3BA3"/>
    <w:rsid w:val="00DC50E2"/>
    <w:rsid w:val="00DC64C8"/>
    <w:rsid w:val="00DC65E0"/>
    <w:rsid w:val="00DC7621"/>
    <w:rsid w:val="00DC7DFF"/>
    <w:rsid w:val="00DD02A1"/>
    <w:rsid w:val="00DD3C79"/>
    <w:rsid w:val="00DE188D"/>
    <w:rsid w:val="00DE352C"/>
    <w:rsid w:val="00DE4A5F"/>
    <w:rsid w:val="00DE4F43"/>
    <w:rsid w:val="00DE6397"/>
    <w:rsid w:val="00DE6D78"/>
    <w:rsid w:val="00DE73C9"/>
    <w:rsid w:val="00DE793F"/>
    <w:rsid w:val="00DF1AD7"/>
    <w:rsid w:val="00DF3C3C"/>
    <w:rsid w:val="00DF7D48"/>
    <w:rsid w:val="00E01135"/>
    <w:rsid w:val="00E042C4"/>
    <w:rsid w:val="00E047F2"/>
    <w:rsid w:val="00E060B0"/>
    <w:rsid w:val="00E066D3"/>
    <w:rsid w:val="00E06C44"/>
    <w:rsid w:val="00E07621"/>
    <w:rsid w:val="00E079C8"/>
    <w:rsid w:val="00E1109B"/>
    <w:rsid w:val="00E113B0"/>
    <w:rsid w:val="00E113FD"/>
    <w:rsid w:val="00E13C89"/>
    <w:rsid w:val="00E164CF"/>
    <w:rsid w:val="00E171A7"/>
    <w:rsid w:val="00E178D4"/>
    <w:rsid w:val="00E17A91"/>
    <w:rsid w:val="00E24ED0"/>
    <w:rsid w:val="00E26B3C"/>
    <w:rsid w:val="00E27778"/>
    <w:rsid w:val="00E306DF"/>
    <w:rsid w:val="00E327BF"/>
    <w:rsid w:val="00E34777"/>
    <w:rsid w:val="00E350D7"/>
    <w:rsid w:val="00E40478"/>
    <w:rsid w:val="00E40B04"/>
    <w:rsid w:val="00E40F19"/>
    <w:rsid w:val="00E421D0"/>
    <w:rsid w:val="00E4223B"/>
    <w:rsid w:val="00E4555F"/>
    <w:rsid w:val="00E47B3D"/>
    <w:rsid w:val="00E51941"/>
    <w:rsid w:val="00E53FF3"/>
    <w:rsid w:val="00E56253"/>
    <w:rsid w:val="00E60F2E"/>
    <w:rsid w:val="00E630CE"/>
    <w:rsid w:val="00E63298"/>
    <w:rsid w:val="00E704B3"/>
    <w:rsid w:val="00E70BBE"/>
    <w:rsid w:val="00E71871"/>
    <w:rsid w:val="00E72DFD"/>
    <w:rsid w:val="00E74FB8"/>
    <w:rsid w:val="00E7531C"/>
    <w:rsid w:val="00E7748D"/>
    <w:rsid w:val="00E819DA"/>
    <w:rsid w:val="00E81D75"/>
    <w:rsid w:val="00E821A0"/>
    <w:rsid w:val="00E823BC"/>
    <w:rsid w:val="00E83684"/>
    <w:rsid w:val="00E83A49"/>
    <w:rsid w:val="00E84406"/>
    <w:rsid w:val="00E849A7"/>
    <w:rsid w:val="00E84B53"/>
    <w:rsid w:val="00E84CA4"/>
    <w:rsid w:val="00E86C48"/>
    <w:rsid w:val="00E87F05"/>
    <w:rsid w:val="00E90AF5"/>
    <w:rsid w:val="00E92760"/>
    <w:rsid w:val="00E92DAA"/>
    <w:rsid w:val="00E948FB"/>
    <w:rsid w:val="00E95E46"/>
    <w:rsid w:val="00E9691D"/>
    <w:rsid w:val="00E97A60"/>
    <w:rsid w:val="00EA26A2"/>
    <w:rsid w:val="00EA37CF"/>
    <w:rsid w:val="00EA5E99"/>
    <w:rsid w:val="00EA6269"/>
    <w:rsid w:val="00EB054F"/>
    <w:rsid w:val="00EB0868"/>
    <w:rsid w:val="00EB11B5"/>
    <w:rsid w:val="00EB21E5"/>
    <w:rsid w:val="00EB25E7"/>
    <w:rsid w:val="00EB3DBF"/>
    <w:rsid w:val="00EC0344"/>
    <w:rsid w:val="00EC0B54"/>
    <w:rsid w:val="00EC1AE8"/>
    <w:rsid w:val="00EC2FD3"/>
    <w:rsid w:val="00EC5A74"/>
    <w:rsid w:val="00EC6FAA"/>
    <w:rsid w:val="00EC78CD"/>
    <w:rsid w:val="00ED0EEA"/>
    <w:rsid w:val="00ED3CE6"/>
    <w:rsid w:val="00ED3E4A"/>
    <w:rsid w:val="00ED48C7"/>
    <w:rsid w:val="00ED51B3"/>
    <w:rsid w:val="00ED7BC3"/>
    <w:rsid w:val="00EE0065"/>
    <w:rsid w:val="00EE1518"/>
    <w:rsid w:val="00EE2770"/>
    <w:rsid w:val="00EE3225"/>
    <w:rsid w:val="00EE3F7A"/>
    <w:rsid w:val="00EE5DFF"/>
    <w:rsid w:val="00EF3A78"/>
    <w:rsid w:val="00EF4649"/>
    <w:rsid w:val="00EF6552"/>
    <w:rsid w:val="00EF6C8A"/>
    <w:rsid w:val="00F02F1B"/>
    <w:rsid w:val="00F03119"/>
    <w:rsid w:val="00F04DBA"/>
    <w:rsid w:val="00F111DE"/>
    <w:rsid w:val="00F15511"/>
    <w:rsid w:val="00F15C8D"/>
    <w:rsid w:val="00F23294"/>
    <w:rsid w:val="00F24F28"/>
    <w:rsid w:val="00F25F65"/>
    <w:rsid w:val="00F26EC7"/>
    <w:rsid w:val="00F3076D"/>
    <w:rsid w:val="00F30C5B"/>
    <w:rsid w:val="00F31341"/>
    <w:rsid w:val="00F31E49"/>
    <w:rsid w:val="00F3325F"/>
    <w:rsid w:val="00F34455"/>
    <w:rsid w:val="00F36032"/>
    <w:rsid w:val="00F40980"/>
    <w:rsid w:val="00F40E22"/>
    <w:rsid w:val="00F41781"/>
    <w:rsid w:val="00F420A3"/>
    <w:rsid w:val="00F42610"/>
    <w:rsid w:val="00F4319F"/>
    <w:rsid w:val="00F44D3C"/>
    <w:rsid w:val="00F46E04"/>
    <w:rsid w:val="00F47039"/>
    <w:rsid w:val="00F51CE1"/>
    <w:rsid w:val="00F53A31"/>
    <w:rsid w:val="00F6037D"/>
    <w:rsid w:val="00F6326B"/>
    <w:rsid w:val="00F648F7"/>
    <w:rsid w:val="00F66B28"/>
    <w:rsid w:val="00F707A7"/>
    <w:rsid w:val="00F724D5"/>
    <w:rsid w:val="00F73560"/>
    <w:rsid w:val="00F748E6"/>
    <w:rsid w:val="00F75451"/>
    <w:rsid w:val="00F75B7D"/>
    <w:rsid w:val="00F77264"/>
    <w:rsid w:val="00F8084A"/>
    <w:rsid w:val="00F80A21"/>
    <w:rsid w:val="00F82079"/>
    <w:rsid w:val="00F8307F"/>
    <w:rsid w:val="00F83877"/>
    <w:rsid w:val="00F84802"/>
    <w:rsid w:val="00F86914"/>
    <w:rsid w:val="00F92370"/>
    <w:rsid w:val="00F97487"/>
    <w:rsid w:val="00FA241C"/>
    <w:rsid w:val="00FA56AA"/>
    <w:rsid w:val="00FA62B2"/>
    <w:rsid w:val="00FA7B4E"/>
    <w:rsid w:val="00FB11F5"/>
    <w:rsid w:val="00FB23B2"/>
    <w:rsid w:val="00FB2C2C"/>
    <w:rsid w:val="00FB34B9"/>
    <w:rsid w:val="00FB3505"/>
    <w:rsid w:val="00FB3F8F"/>
    <w:rsid w:val="00FB511B"/>
    <w:rsid w:val="00FB78A9"/>
    <w:rsid w:val="00FC1958"/>
    <w:rsid w:val="00FC230B"/>
    <w:rsid w:val="00FC396C"/>
    <w:rsid w:val="00FC3E72"/>
    <w:rsid w:val="00FC6798"/>
    <w:rsid w:val="00FD4A55"/>
    <w:rsid w:val="00FD4E7D"/>
    <w:rsid w:val="00FE311A"/>
    <w:rsid w:val="00FE6B04"/>
    <w:rsid w:val="00FE7825"/>
    <w:rsid w:val="00FE7C3E"/>
    <w:rsid w:val="00FF36BD"/>
    <w:rsid w:val="00FF3758"/>
    <w:rsid w:val="00FF3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877"/>
    <w:rPr>
      <w:sz w:val="20"/>
      <w:szCs w:val="20"/>
    </w:rPr>
  </w:style>
  <w:style w:type="paragraph" w:styleId="Heading1">
    <w:name w:val="heading 1"/>
    <w:basedOn w:val="Normal"/>
    <w:next w:val="Normal"/>
    <w:link w:val="Heading1Char"/>
    <w:uiPriority w:val="9"/>
    <w:qFormat/>
    <w:rsid w:val="00993672"/>
    <w:pPr>
      <w:pageBreakBefore/>
      <w:pBdr>
        <w:top w:val="single" w:sz="24" w:space="0" w:color="A81506" w:themeColor="accent1" w:themeShade="BF"/>
        <w:left w:val="single" w:sz="24" w:space="0" w:color="A81506" w:themeColor="accent1" w:themeShade="BF"/>
        <w:bottom w:val="single" w:sz="24" w:space="0" w:color="A81506" w:themeColor="accent1" w:themeShade="BF"/>
        <w:right w:val="single" w:sz="24" w:space="0" w:color="A81506" w:themeColor="accent1" w:themeShade="BF"/>
      </w:pBdr>
      <w:shd w:val="clear" w:color="auto" w:fill="A81506" w:themeFill="accent1" w:themeFillShade="BF"/>
      <w:spacing w:after="0"/>
      <w:outlineLvl w:val="0"/>
    </w:pPr>
    <w:rPr>
      <w:bCs/>
      <w:caps/>
      <w:color w:val="FFFFFF" w:themeColor="background1"/>
      <w:spacing w:val="15"/>
      <w:sz w:val="32"/>
      <w:szCs w:val="22"/>
    </w:rPr>
  </w:style>
  <w:style w:type="paragraph" w:styleId="Heading2">
    <w:name w:val="heading 2"/>
    <w:basedOn w:val="Normal"/>
    <w:next w:val="Normal"/>
    <w:link w:val="Heading2Char"/>
    <w:uiPriority w:val="9"/>
    <w:unhideWhenUsed/>
    <w:qFormat/>
    <w:rsid w:val="00993672"/>
    <w:pPr>
      <w:keepNext/>
      <w:pBdr>
        <w:top w:val="single" w:sz="24" w:space="0" w:color="E1DFDF" w:themeColor="text2" w:themeTint="33"/>
        <w:left w:val="single" w:sz="24" w:space="0" w:color="E1DFDF" w:themeColor="text2" w:themeTint="33"/>
        <w:bottom w:val="single" w:sz="24" w:space="0" w:color="E1DFDF" w:themeColor="text2" w:themeTint="33"/>
        <w:right w:val="single" w:sz="24" w:space="0" w:color="E1DFDF" w:themeColor="text2" w:themeTint="33"/>
      </w:pBdr>
      <w:shd w:val="clear" w:color="auto" w:fill="E1DFDF" w:themeFill="text2" w:themeFillTint="33"/>
      <w:spacing w:before="720" w:after="0"/>
      <w:outlineLvl w:val="1"/>
    </w:pPr>
    <w:rPr>
      <w:caps/>
      <w:color w:val="595959" w:themeColor="text1" w:themeTint="A6"/>
      <w:spacing w:val="15"/>
      <w:sz w:val="24"/>
      <w:szCs w:val="22"/>
    </w:rPr>
  </w:style>
  <w:style w:type="paragraph" w:styleId="Heading3">
    <w:name w:val="heading 3"/>
    <w:basedOn w:val="Normal"/>
    <w:next w:val="Normal"/>
    <w:link w:val="Heading3Char"/>
    <w:uiPriority w:val="9"/>
    <w:unhideWhenUsed/>
    <w:qFormat/>
    <w:rsid w:val="00993672"/>
    <w:pPr>
      <w:keepNext/>
      <w:pBdr>
        <w:top w:val="single" w:sz="6" w:space="2" w:color="A81506" w:themeColor="accent1" w:themeShade="BF"/>
        <w:left w:val="single" w:sz="6" w:space="2" w:color="A81506" w:themeColor="accent1" w:themeShade="BF"/>
      </w:pBdr>
      <w:spacing w:before="720" w:after="0"/>
      <w:outlineLvl w:val="2"/>
    </w:pPr>
    <w:rPr>
      <w:b/>
      <w:caps/>
      <w:color w:val="A81506" w:themeColor="accent1" w:themeShade="BF"/>
      <w:spacing w:val="15"/>
      <w:sz w:val="24"/>
      <w:szCs w:val="22"/>
    </w:rPr>
  </w:style>
  <w:style w:type="paragraph" w:styleId="Heading4">
    <w:name w:val="heading 4"/>
    <w:basedOn w:val="Normal"/>
    <w:next w:val="Normal"/>
    <w:link w:val="Heading4Char"/>
    <w:uiPriority w:val="9"/>
    <w:unhideWhenUsed/>
    <w:qFormat/>
    <w:rsid w:val="00993672"/>
    <w:pPr>
      <w:keepNext/>
      <w:pBdr>
        <w:top w:val="dotted" w:sz="6" w:space="2" w:color="A81506" w:themeColor="accent1" w:themeShade="BF"/>
      </w:pBdr>
      <w:spacing w:before="300" w:after="0"/>
      <w:outlineLvl w:val="3"/>
    </w:pPr>
    <w:rPr>
      <w:b/>
      <w:caps/>
      <w:color w:val="A81506" w:themeColor="accent1" w:themeShade="BF"/>
      <w:spacing w:val="10"/>
      <w:szCs w:val="22"/>
    </w:rPr>
  </w:style>
  <w:style w:type="paragraph" w:styleId="Heading5">
    <w:name w:val="heading 5"/>
    <w:basedOn w:val="Normal"/>
    <w:next w:val="Normal"/>
    <w:link w:val="Heading5Char"/>
    <w:uiPriority w:val="9"/>
    <w:semiHidden/>
    <w:unhideWhenUsed/>
    <w:qFormat/>
    <w:rsid w:val="00993672"/>
    <w:pPr>
      <w:pBdr>
        <w:bottom w:val="single" w:sz="6" w:space="1" w:color="E21D08" w:themeColor="accent1"/>
      </w:pBdr>
      <w:spacing w:before="300" w:after="0"/>
      <w:outlineLvl w:val="4"/>
    </w:pPr>
    <w:rPr>
      <w:caps/>
      <w:color w:val="A81506" w:themeColor="accent1" w:themeShade="BF"/>
      <w:spacing w:val="10"/>
      <w:sz w:val="22"/>
      <w:szCs w:val="22"/>
    </w:rPr>
  </w:style>
  <w:style w:type="paragraph" w:styleId="Heading6">
    <w:name w:val="heading 6"/>
    <w:basedOn w:val="Normal"/>
    <w:next w:val="Normal"/>
    <w:link w:val="Heading6Char"/>
    <w:uiPriority w:val="9"/>
    <w:semiHidden/>
    <w:unhideWhenUsed/>
    <w:qFormat/>
    <w:rsid w:val="00993672"/>
    <w:pPr>
      <w:pBdr>
        <w:bottom w:val="dotted" w:sz="6" w:space="1" w:color="E21D08" w:themeColor="accent1"/>
      </w:pBdr>
      <w:spacing w:before="300" w:after="0"/>
      <w:outlineLvl w:val="5"/>
    </w:pPr>
    <w:rPr>
      <w:caps/>
      <w:color w:val="A81506" w:themeColor="accent1" w:themeShade="BF"/>
      <w:spacing w:val="10"/>
      <w:sz w:val="22"/>
      <w:szCs w:val="22"/>
    </w:rPr>
  </w:style>
  <w:style w:type="paragraph" w:styleId="Heading7">
    <w:name w:val="heading 7"/>
    <w:basedOn w:val="Normal"/>
    <w:next w:val="Normal"/>
    <w:link w:val="Heading7Char"/>
    <w:uiPriority w:val="9"/>
    <w:semiHidden/>
    <w:unhideWhenUsed/>
    <w:qFormat/>
    <w:rsid w:val="00993672"/>
    <w:pPr>
      <w:spacing w:before="300" w:after="0"/>
      <w:outlineLvl w:val="6"/>
    </w:pPr>
    <w:rPr>
      <w:caps/>
      <w:color w:val="A81506" w:themeColor="accent1" w:themeShade="BF"/>
      <w:spacing w:val="10"/>
      <w:sz w:val="22"/>
      <w:szCs w:val="22"/>
    </w:rPr>
  </w:style>
  <w:style w:type="paragraph" w:styleId="Heading8">
    <w:name w:val="heading 8"/>
    <w:basedOn w:val="Normal"/>
    <w:next w:val="Normal"/>
    <w:link w:val="Heading8Char"/>
    <w:uiPriority w:val="9"/>
    <w:semiHidden/>
    <w:unhideWhenUsed/>
    <w:qFormat/>
    <w:rsid w:val="0099367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367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672"/>
    <w:rPr>
      <w:bCs/>
      <w:caps/>
      <w:color w:val="FFFFFF" w:themeColor="background1"/>
      <w:spacing w:val="15"/>
      <w:sz w:val="32"/>
      <w:shd w:val="clear" w:color="auto" w:fill="A81506" w:themeFill="accent1" w:themeFillShade="BF"/>
    </w:rPr>
  </w:style>
  <w:style w:type="character" w:customStyle="1" w:styleId="Heading2Char">
    <w:name w:val="Heading 2 Char"/>
    <w:basedOn w:val="DefaultParagraphFont"/>
    <w:link w:val="Heading2"/>
    <w:uiPriority w:val="9"/>
    <w:rsid w:val="00993672"/>
    <w:rPr>
      <w:caps/>
      <w:color w:val="595959" w:themeColor="text1" w:themeTint="A6"/>
      <w:spacing w:val="15"/>
      <w:sz w:val="24"/>
      <w:shd w:val="clear" w:color="auto" w:fill="E1DFDF" w:themeFill="text2" w:themeFillTint="33"/>
    </w:rPr>
  </w:style>
  <w:style w:type="character" w:customStyle="1" w:styleId="Heading3Char">
    <w:name w:val="Heading 3 Char"/>
    <w:basedOn w:val="DefaultParagraphFont"/>
    <w:link w:val="Heading3"/>
    <w:uiPriority w:val="9"/>
    <w:rsid w:val="00993672"/>
    <w:rPr>
      <w:b/>
      <w:caps/>
      <w:color w:val="A81506" w:themeColor="accent1" w:themeShade="BF"/>
      <w:spacing w:val="15"/>
      <w:sz w:val="24"/>
    </w:rPr>
  </w:style>
  <w:style w:type="character" w:customStyle="1" w:styleId="Heading4Char">
    <w:name w:val="Heading 4 Char"/>
    <w:basedOn w:val="DefaultParagraphFont"/>
    <w:link w:val="Heading4"/>
    <w:uiPriority w:val="9"/>
    <w:rsid w:val="00993672"/>
    <w:rPr>
      <w:b/>
      <w:caps/>
      <w:color w:val="A81506" w:themeColor="accent1" w:themeShade="BF"/>
      <w:spacing w:val="10"/>
      <w:sz w:val="20"/>
    </w:rPr>
  </w:style>
  <w:style w:type="character" w:customStyle="1" w:styleId="Heading5Char">
    <w:name w:val="Heading 5 Char"/>
    <w:basedOn w:val="DefaultParagraphFont"/>
    <w:link w:val="Heading5"/>
    <w:uiPriority w:val="9"/>
    <w:rsid w:val="00993672"/>
    <w:rPr>
      <w:caps/>
      <w:color w:val="A81506" w:themeColor="accent1" w:themeShade="BF"/>
      <w:spacing w:val="10"/>
    </w:rPr>
  </w:style>
  <w:style w:type="character" w:customStyle="1" w:styleId="Heading6Char">
    <w:name w:val="Heading 6 Char"/>
    <w:basedOn w:val="DefaultParagraphFont"/>
    <w:link w:val="Heading6"/>
    <w:uiPriority w:val="9"/>
    <w:rsid w:val="00993672"/>
    <w:rPr>
      <w:caps/>
      <w:color w:val="A81506" w:themeColor="accent1" w:themeShade="BF"/>
      <w:spacing w:val="10"/>
    </w:rPr>
  </w:style>
  <w:style w:type="character" w:customStyle="1" w:styleId="Heading7Char">
    <w:name w:val="Heading 7 Char"/>
    <w:basedOn w:val="DefaultParagraphFont"/>
    <w:link w:val="Heading7"/>
    <w:uiPriority w:val="9"/>
    <w:rsid w:val="00993672"/>
    <w:rPr>
      <w:caps/>
      <w:color w:val="A81506" w:themeColor="accent1" w:themeShade="BF"/>
      <w:spacing w:val="10"/>
    </w:rPr>
  </w:style>
  <w:style w:type="character" w:customStyle="1" w:styleId="Heading8Char">
    <w:name w:val="Heading 8 Char"/>
    <w:basedOn w:val="DefaultParagraphFont"/>
    <w:link w:val="Heading8"/>
    <w:uiPriority w:val="9"/>
    <w:semiHidden/>
    <w:rsid w:val="00993672"/>
    <w:rPr>
      <w:caps/>
      <w:spacing w:val="10"/>
      <w:sz w:val="18"/>
      <w:szCs w:val="18"/>
    </w:rPr>
  </w:style>
  <w:style w:type="character" w:customStyle="1" w:styleId="Heading9Char">
    <w:name w:val="Heading 9 Char"/>
    <w:basedOn w:val="DefaultParagraphFont"/>
    <w:link w:val="Heading9"/>
    <w:uiPriority w:val="9"/>
    <w:semiHidden/>
    <w:rsid w:val="00993672"/>
    <w:rPr>
      <w:i/>
      <w:caps/>
      <w:spacing w:val="10"/>
      <w:sz w:val="18"/>
      <w:szCs w:val="18"/>
    </w:rPr>
  </w:style>
  <w:style w:type="paragraph" w:styleId="Caption">
    <w:name w:val="caption"/>
    <w:basedOn w:val="Normal"/>
    <w:next w:val="Normal"/>
    <w:uiPriority w:val="35"/>
    <w:semiHidden/>
    <w:unhideWhenUsed/>
    <w:qFormat/>
    <w:rsid w:val="00993672"/>
    <w:rPr>
      <w:b/>
      <w:bCs/>
      <w:color w:val="A81506" w:themeColor="accent1" w:themeShade="BF"/>
      <w:sz w:val="16"/>
      <w:szCs w:val="16"/>
    </w:rPr>
  </w:style>
  <w:style w:type="paragraph" w:styleId="Title">
    <w:name w:val="Title"/>
    <w:basedOn w:val="Normal"/>
    <w:next w:val="Normal"/>
    <w:link w:val="TitleChar"/>
    <w:uiPriority w:val="10"/>
    <w:qFormat/>
    <w:rsid w:val="00993672"/>
    <w:pPr>
      <w:spacing w:before="720"/>
    </w:pPr>
    <w:rPr>
      <w:caps/>
      <w:color w:val="A81506" w:themeColor="accent1" w:themeShade="BF"/>
      <w:spacing w:val="10"/>
      <w:kern w:val="28"/>
      <w:sz w:val="52"/>
      <w:szCs w:val="52"/>
    </w:rPr>
  </w:style>
  <w:style w:type="character" w:customStyle="1" w:styleId="TitleChar">
    <w:name w:val="Title Char"/>
    <w:basedOn w:val="DefaultParagraphFont"/>
    <w:link w:val="Title"/>
    <w:uiPriority w:val="10"/>
    <w:rsid w:val="00993672"/>
    <w:rPr>
      <w:caps/>
      <w:color w:val="A81506" w:themeColor="accent1" w:themeShade="BF"/>
      <w:spacing w:val="10"/>
      <w:kern w:val="28"/>
      <w:sz w:val="52"/>
      <w:szCs w:val="52"/>
    </w:rPr>
  </w:style>
  <w:style w:type="paragraph" w:styleId="Subtitle">
    <w:name w:val="Subtitle"/>
    <w:basedOn w:val="Normal"/>
    <w:next w:val="Normal"/>
    <w:link w:val="SubtitleChar"/>
    <w:uiPriority w:val="11"/>
    <w:qFormat/>
    <w:rsid w:val="0099367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93672"/>
    <w:rPr>
      <w:caps/>
      <w:color w:val="595959" w:themeColor="text1" w:themeTint="A6"/>
      <w:spacing w:val="10"/>
      <w:sz w:val="24"/>
      <w:szCs w:val="24"/>
    </w:rPr>
  </w:style>
  <w:style w:type="character" w:styleId="Strong">
    <w:name w:val="Strong"/>
    <w:uiPriority w:val="22"/>
    <w:qFormat/>
    <w:rsid w:val="00993672"/>
    <w:rPr>
      <w:b/>
      <w:bCs/>
    </w:rPr>
  </w:style>
  <w:style w:type="character" w:styleId="Emphasis">
    <w:name w:val="Emphasis"/>
    <w:uiPriority w:val="20"/>
    <w:qFormat/>
    <w:rsid w:val="00993672"/>
    <w:rPr>
      <w:rFonts w:ascii="Calibri" w:hAnsi="Calibri"/>
      <w:i/>
      <w:dstrike w:val="0"/>
      <w:color w:val="A81506" w:themeColor="accent1" w:themeShade="BF"/>
      <w:spacing w:val="0"/>
      <w:sz w:val="20"/>
      <w:vertAlign w:val="baseline"/>
    </w:rPr>
  </w:style>
  <w:style w:type="paragraph" w:styleId="NoSpacing">
    <w:name w:val="No Spacing"/>
    <w:basedOn w:val="Normal"/>
    <w:link w:val="NoSpacingChar"/>
    <w:uiPriority w:val="1"/>
    <w:qFormat/>
    <w:rsid w:val="00993672"/>
    <w:pPr>
      <w:spacing w:before="0" w:after="0" w:line="240" w:lineRule="auto"/>
    </w:pPr>
  </w:style>
  <w:style w:type="character" w:customStyle="1" w:styleId="NoSpacingChar">
    <w:name w:val="No Spacing Char"/>
    <w:basedOn w:val="DefaultParagraphFont"/>
    <w:link w:val="NoSpacing"/>
    <w:uiPriority w:val="1"/>
    <w:rsid w:val="00993672"/>
    <w:rPr>
      <w:sz w:val="20"/>
      <w:szCs w:val="20"/>
    </w:rPr>
  </w:style>
  <w:style w:type="paragraph" w:styleId="ListParagraph">
    <w:name w:val="List Paragraph"/>
    <w:basedOn w:val="Normal"/>
    <w:uiPriority w:val="34"/>
    <w:qFormat/>
    <w:rsid w:val="00993672"/>
    <w:pPr>
      <w:ind w:left="720"/>
    </w:pPr>
  </w:style>
  <w:style w:type="paragraph" w:styleId="Quote">
    <w:name w:val="Quote"/>
    <w:basedOn w:val="Normal"/>
    <w:next w:val="Normal"/>
    <w:link w:val="QuoteChar"/>
    <w:uiPriority w:val="29"/>
    <w:qFormat/>
    <w:rsid w:val="00993672"/>
    <w:rPr>
      <w:i/>
      <w:iCs/>
    </w:rPr>
  </w:style>
  <w:style w:type="character" w:customStyle="1" w:styleId="QuoteChar">
    <w:name w:val="Quote Char"/>
    <w:basedOn w:val="DefaultParagraphFont"/>
    <w:link w:val="Quote"/>
    <w:uiPriority w:val="29"/>
    <w:rsid w:val="00993672"/>
    <w:rPr>
      <w:i/>
      <w:iCs/>
      <w:sz w:val="20"/>
      <w:szCs w:val="20"/>
    </w:rPr>
  </w:style>
  <w:style w:type="paragraph" w:styleId="IntenseQuote">
    <w:name w:val="Intense Quote"/>
    <w:basedOn w:val="Normal"/>
    <w:next w:val="Normal"/>
    <w:link w:val="IntenseQuoteChar"/>
    <w:uiPriority w:val="30"/>
    <w:qFormat/>
    <w:rsid w:val="00993672"/>
    <w:pPr>
      <w:pBdr>
        <w:top w:val="single" w:sz="4" w:space="10" w:color="E21D08" w:themeColor="accent1"/>
        <w:left w:val="single" w:sz="4" w:space="10" w:color="E21D08" w:themeColor="accent1"/>
      </w:pBdr>
      <w:spacing w:after="0"/>
      <w:ind w:left="1296" w:right="1152"/>
      <w:jc w:val="both"/>
    </w:pPr>
    <w:rPr>
      <w:i/>
      <w:iCs/>
      <w:color w:val="E21D08" w:themeColor="accent1"/>
    </w:rPr>
  </w:style>
  <w:style w:type="character" w:customStyle="1" w:styleId="IntenseQuoteChar">
    <w:name w:val="Intense Quote Char"/>
    <w:basedOn w:val="DefaultParagraphFont"/>
    <w:link w:val="IntenseQuote"/>
    <w:uiPriority w:val="30"/>
    <w:rsid w:val="00993672"/>
    <w:rPr>
      <w:i/>
      <w:iCs/>
      <w:color w:val="E21D08" w:themeColor="accent1"/>
      <w:sz w:val="20"/>
      <w:szCs w:val="20"/>
    </w:rPr>
  </w:style>
  <w:style w:type="character" w:styleId="SubtleEmphasis">
    <w:name w:val="Subtle Emphasis"/>
    <w:uiPriority w:val="19"/>
    <w:qFormat/>
    <w:rsid w:val="00993672"/>
    <w:rPr>
      <w:iCs/>
      <w:color w:val="A5A1A1" w:themeColor="text2" w:themeTint="99"/>
    </w:rPr>
  </w:style>
  <w:style w:type="character" w:styleId="IntenseEmphasis">
    <w:name w:val="Intense Emphasis"/>
    <w:uiPriority w:val="21"/>
    <w:qFormat/>
    <w:rsid w:val="00993672"/>
    <w:rPr>
      <w:b/>
      <w:bCs/>
      <w:caps/>
      <w:color w:val="700E04" w:themeColor="accent1" w:themeShade="7F"/>
      <w:spacing w:val="10"/>
    </w:rPr>
  </w:style>
  <w:style w:type="character" w:styleId="SubtleReference">
    <w:name w:val="Subtle Reference"/>
    <w:uiPriority w:val="31"/>
    <w:qFormat/>
    <w:rsid w:val="00993672"/>
    <w:rPr>
      <w:b/>
      <w:bCs/>
      <w:color w:val="E21D08" w:themeColor="accent1"/>
    </w:rPr>
  </w:style>
  <w:style w:type="character" w:styleId="IntenseReference">
    <w:name w:val="Intense Reference"/>
    <w:uiPriority w:val="32"/>
    <w:qFormat/>
    <w:rsid w:val="00993672"/>
    <w:rPr>
      <w:b/>
      <w:bCs/>
      <w:i/>
      <w:iCs/>
      <w:caps/>
      <w:color w:val="E21D08" w:themeColor="accent1"/>
    </w:rPr>
  </w:style>
  <w:style w:type="character" w:styleId="BookTitle">
    <w:name w:val="Book Title"/>
    <w:uiPriority w:val="33"/>
    <w:qFormat/>
    <w:rsid w:val="00993672"/>
    <w:rPr>
      <w:b/>
      <w:bCs/>
      <w:i/>
      <w:iCs/>
      <w:spacing w:val="9"/>
    </w:rPr>
  </w:style>
  <w:style w:type="paragraph" w:styleId="TOCHeading">
    <w:name w:val="TOC Heading"/>
    <w:basedOn w:val="Heading1"/>
    <w:next w:val="Normal"/>
    <w:uiPriority w:val="39"/>
    <w:unhideWhenUsed/>
    <w:qFormat/>
    <w:rsid w:val="00993672"/>
    <w:pPr>
      <w:outlineLvl w:val="9"/>
    </w:pPr>
  </w:style>
  <w:style w:type="paragraph" w:customStyle="1" w:styleId="Heading2-initial">
    <w:name w:val="Heading 2 - initial"/>
    <w:basedOn w:val="Heading2"/>
    <w:next w:val="Normal"/>
    <w:link w:val="Heading2-initialChar"/>
    <w:qFormat/>
    <w:rsid w:val="00993672"/>
    <w:pPr>
      <w:spacing w:before="240"/>
    </w:pPr>
  </w:style>
  <w:style w:type="character" w:customStyle="1" w:styleId="Heading2-initialChar">
    <w:name w:val="Heading 2 - initial Char"/>
    <w:basedOn w:val="Heading2Char"/>
    <w:link w:val="Heading2-initial"/>
    <w:rsid w:val="00993672"/>
    <w:rPr>
      <w:caps/>
      <w:shd w:val="clear" w:color="auto" w:fill="00FF00"/>
    </w:rPr>
  </w:style>
  <w:style w:type="paragraph" w:customStyle="1" w:styleId="Heading3-initial">
    <w:name w:val="Heading 3 - initial"/>
    <w:basedOn w:val="Heading3"/>
    <w:next w:val="Normal"/>
    <w:link w:val="Heading3-initialChar"/>
    <w:qFormat/>
    <w:rsid w:val="004875B2"/>
    <w:pPr>
      <w:spacing w:before="240"/>
    </w:pPr>
  </w:style>
  <w:style w:type="character" w:customStyle="1" w:styleId="Heading3-initialChar">
    <w:name w:val="Heading 3 - initial Char"/>
    <w:basedOn w:val="Heading3Char"/>
    <w:link w:val="Heading3-initial"/>
    <w:rsid w:val="004875B2"/>
    <w:rPr>
      <w:b/>
      <w:caps/>
    </w:rPr>
  </w:style>
  <w:style w:type="paragraph" w:styleId="BalloonText">
    <w:name w:val="Balloon Text"/>
    <w:basedOn w:val="Normal"/>
    <w:link w:val="BalloonTextChar"/>
    <w:uiPriority w:val="99"/>
    <w:semiHidden/>
    <w:unhideWhenUsed/>
    <w:rsid w:val="0099367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672"/>
    <w:rPr>
      <w:rFonts w:ascii="Tahoma" w:hAnsi="Tahoma" w:cs="Tahoma"/>
      <w:sz w:val="16"/>
      <w:szCs w:val="16"/>
    </w:rPr>
  </w:style>
  <w:style w:type="paragraph" w:styleId="NormalWeb">
    <w:name w:val="Normal (Web)"/>
    <w:basedOn w:val="Normal"/>
    <w:uiPriority w:val="99"/>
    <w:unhideWhenUsed/>
    <w:rsid w:val="00F4261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OC1">
    <w:name w:val="toc 1"/>
    <w:basedOn w:val="Normal"/>
    <w:next w:val="Normal"/>
    <w:autoRedefine/>
    <w:uiPriority w:val="39"/>
    <w:unhideWhenUsed/>
    <w:rsid w:val="00947EDB"/>
    <w:pPr>
      <w:spacing w:after="100"/>
    </w:pPr>
  </w:style>
  <w:style w:type="paragraph" w:styleId="TOC2">
    <w:name w:val="toc 2"/>
    <w:basedOn w:val="Normal"/>
    <w:next w:val="Normal"/>
    <w:autoRedefine/>
    <w:uiPriority w:val="39"/>
    <w:unhideWhenUsed/>
    <w:rsid w:val="00947EDB"/>
    <w:pPr>
      <w:spacing w:after="100"/>
      <w:ind w:left="200"/>
    </w:pPr>
  </w:style>
  <w:style w:type="paragraph" w:styleId="TOC3">
    <w:name w:val="toc 3"/>
    <w:basedOn w:val="Normal"/>
    <w:next w:val="Normal"/>
    <w:autoRedefine/>
    <w:uiPriority w:val="39"/>
    <w:unhideWhenUsed/>
    <w:rsid w:val="00947EDB"/>
    <w:pPr>
      <w:spacing w:after="100"/>
      <w:ind w:left="400"/>
    </w:pPr>
  </w:style>
  <w:style w:type="character" w:styleId="Hyperlink">
    <w:name w:val="Hyperlink"/>
    <w:basedOn w:val="DefaultParagraphFont"/>
    <w:uiPriority w:val="99"/>
    <w:unhideWhenUsed/>
    <w:rsid w:val="00947EDB"/>
    <w:rPr>
      <w:color w:val="CC9900" w:themeColor="hyperlink"/>
      <w:u w:val="single"/>
    </w:rPr>
  </w:style>
  <w:style w:type="character" w:styleId="CommentReference">
    <w:name w:val="annotation reference"/>
    <w:basedOn w:val="DefaultParagraphFont"/>
    <w:uiPriority w:val="99"/>
    <w:semiHidden/>
    <w:unhideWhenUsed/>
    <w:rsid w:val="007A0176"/>
    <w:rPr>
      <w:sz w:val="16"/>
      <w:szCs w:val="16"/>
    </w:rPr>
  </w:style>
  <w:style w:type="paragraph" w:styleId="CommentText">
    <w:name w:val="annotation text"/>
    <w:basedOn w:val="Normal"/>
    <w:link w:val="CommentTextChar"/>
    <w:uiPriority w:val="99"/>
    <w:semiHidden/>
    <w:unhideWhenUsed/>
    <w:rsid w:val="007A0176"/>
    <w:pPr>
      <w:spacing w:line="240" w:lineRule="auto"/>
    </w:pPr>
  </w:style>
  <w:style w:type="character" w:customStyle="1" w:styleId="CommentTextChar">
    <w:name w:val="Comment Text Char"/>
    <w:basedOn w:val="DefaultParagraphFont"/>
    <w:link w:val="CommentText"/>
    <w:uiPriority w:val="99"/>
    <w:semiHidden/>
    <w:rsid w:val="007A0176"/>
    <w:rPr>
      <w:sz w:val="20"/>
      <w:szCs w:val="20"/>
    </w:rPr>
  </w:style>
  <w:style w:type="paragraph" w:styleId="CommentSubject">
    <w:name w:val="annotation subject"/>
    <w:basedOn w:val="CommentText"/>
    <w:next w:val="CommentText"/>
    <w:link w:val="CommentSubjectChar"/>
    <w:uiPriority w:val="99"/>
    <w:semiHidden/>
    <w:unhideWhenUsed/>
    <w:rsid w:val="007A0176"/>
    <w:rPr>
      <w:b/>
      <w:bCs/>
    </w:rPr>
  </w:style>
  <w:style w:type="character" w:customStyle="1" w:styleId="CommentSubjectChar">
    <w:name w:val="Comment Subject Char"/>
    <w:basedOn w:val="CommentTextChar"/>
    <w:link w:val="CommentSubject"/>
    <w:uiPriority w:val="99"/>
    <w:semiHidden/>
    <w:rsid w:val="007A0176"/>
    <w:rPr>
      <w:b/>
      <w:bCs/>
    </w:rPr>
  </w:style>
  <w:style w:type="table" w:styleId="TableGrid">
    <w:name w:val="Table Grid"/>
    <w:basedOn w:val="TableNormal"/>
    <w:uiPriority w:val="59"/>
    <w:rsid w:val="00F3325F"/>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7FE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A27FEA"/>
    <w:rPr>
      <w:sz w:val="20"/>
      <w:szCs w:val="20"/>
    </w:rPr>
  </w:style>
  <w:style w:type="paragraph" w:styleId="Footer">
    <w:name w:val="footer"/>
    <w:basedOn w:val="Normal"/>
    <w:link w:val="FooterChar"/>
    <w:uiPriority w:val="99"/>
    <w:unhideWhenUsed/>
    <w:rsid w:val="00A27F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27FEA"/>
    <w:rPr>
      <w:sz w:val="20"/>
      <w:szCs w:val="20"/>
    </w:rPr>
  </w:style>
</w:styles>
</file>

<file path=word/webSettings.xml><?xml version="1.0" encoding="utf-8"?>
<w:webSettings xmlns:r="http://schemas.openxmlformats.org/officeDocument/2006/relationships" xmlns:w="http://schemas.openxmlformats.org/wordprocessingml/2006/main">
  <w:divs>
    <w:div w:id="233900923">
      <w:bodyDiv w:val="1"/>
      <w:marLeft w:val="0"/>
      <w:marRight w:val="0"/>
      <w:marTop w:val="0"/>
      <w:marBottom w:val="0"/>
      <w:divBdr>
        <w:top w:val="none" w:sz="0" w:space="0" w:color="auto"/>
        <w:left w:val="none" w:sz="0" w:space="0" w:color="auto"/>
        <w:bottom w:val="none" w:sz="0" w:space="0" w:color="auto"/>
        <w:right w:val="none" w:sz="0" w:space="0" w:color="auto"/>
      </w:divBdr>
      <w:divsChild>
        <w:div w:id="1736969537">
          <w:marLeft w:val="0"/>
          <w:marRight w:val="0"/>
          <w:marTop w:val="0"/>
          <w:marBottom w:val="0"/>
          <w:divBdr>
            <w:top w:val="none" w:sz="0" w:space="0" w:color="auto"/>
            <w:left w:val="none" w:sz="0" w:space="0" w:color="auto"/>
            <w:bottom w:val="none" w:sz="0" w:space="0" w:color="auto"/>
            <w:right w:val="none" w:sz="0" w:space="0" w:color="auto"/>
          </w:divBdr>
          <w:divsChild>
            <w:div w:id="245573631">
              <w:marLeft w:val="0"/>
              <w:marRight w:val="0"/>
              <w:marTop w:val="0"/>
              <w:marBottom w:val="0"/>
              <w:divBdr>
                <w:top w:val="none" w:sz="0" w:space="0" w:color="auto"/>
                <w:left w:val="none" w:sz="0" w:space="0" w:color="auto"/>
                <w:bottom w:val="none" w:sz="0" w:space="0" w:color="auto"/>
                <w:right w:val="none" w:sz="0" w:space="0" w:color="auto"/>
              </w:divBdr>
              <w:divsChild>
                <w:div w:id="1219244012">
                  <w:marLeft w:val="0"/>
                  <w:marRight w:val="0"/>
                  <w:marTop w:val="0"/>
                  <w:marBottom w:val="0"/>
                  <w:divBdr>
                    <w:top w:val="none" w:sz="0" w:space="0" w:color="auto"/>
                    <w:left w:val="none" w:sz="0" w:space="0" w:color="auto"/>
                    <w:bottom w:val="none" w:sz="0" w:space="0" w:color="auto"/>
                    <w:right w:val="none" w:sz="0" w:space="0" w:color="auto"/>
                  </w:divBdr>
                  <w:divsChild>
                    <w:div w:id="1554538925">
                      <w:marLeft w:val="0"/>
                      <w:marRight w:val="0"/>
                      <w:marTop w:val="0"/>
                      <w:marBottom w:val="0"/>
                      <w:divBdr>
                        <w:top w:val="none" w:sz="0" w:space="0" w:color="auto"/>
                        <w:left w:val="none" w:sz="0" w:space="0" w:color="auto"/>
                        <w:bottom w:val="none" w:sz="0" w:space="0" w:color="auto"/>
                        <w:right w:val="none" w:sz="0" w:space="0" w:color="auto"/>
                      </w:divBdr>
                      <w:divsChild>
                        <w:div w:id="409540882">
                          <w:marLeft w:val="0"/>
                          <w:marRight w:val="0"/>
                          <w:marTop w:val="0"/>
                          <w:marBottom w:val="0"/>
                          <w:divBdr>
                            <w:top w:val="none" w:sz="0" w:space="0" w:color="auto"/>
                            <w:left w:val="none" w:sz="0" w:space="0" w:color="auto"/>
                            <w:bottom w:val="none" w:sz="0" w:space="0" w:color="auto"/>
                            <w:right w:val="none" w:sz="0" w:space="0" w:color="auto"/>
                          </w:divBdr>
                          <w:divsChild>
                            <w:div w:id="19815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transform" Target="file:///D:\New%20Assignments\Simulation%20Lab\Flash%20Templates\Final\GAME_Mummy\LCMS%20Version\mummy.xml" TargetMode="External"/></Relationships>
</file>

<file path=word/theme/theme1.xml><?xml version="1.0" encoding="utf-8"?>
<a:theme xmlns:a="http://schemas.openxmlformats.org/drawingml/2006/main" name="Office Theme">
  <a:themeElements>
    <a:clrScheme name="360training_QUICKSTART">
      <a:dk1>
        <a:sysClr val="windowText" lastClr="000000"/>
      </a:dk1>
      <a:lt1>
        <a:sysClr val="window" lastClr="FFFFFF"/>
      </a:lt1>
      <a:dk2>
        <a:srgbClr val="696464"/>
      </a:dk2>
      <a:lt2>
        <a:srgbClr val="E9E5DC"/>
      </a:lt2>
      <a:accent1>
        <a:srgbClr val="E21D08"/>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262B9-4B5F-47F8-AFEF-DF51F4802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laura.james</dc:creator>
  <cp:lastModifiedBy>Haris.Mairaj</cp:lastModifiedBy>
  <cp:revision>4</cp:revision>
  <dcterms:created xsi:type="dcterms:W3CDTF">2012-06-26T12:17:00Z</dcterms:created>
  <dcterms:modified xsi:type="dcterms:W3CDTF">2012-06-26T12:39:00Z</dcterms:modified>
</cp:coreProperties>
</file>